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7DEB5" w14:textId="735E5BF5" w:rsidR="00DB7F1A" w:rsidRDefault="00772732" w:rsidP="008B2353">
      <w:pPr>
        <w:pStyle w:val="Title"/>
      </w:pPr>
      <w:r>
        <w:t>HAPLOS</w:t>
      </w:r>
      <w:r w:rsidR="00DB7F1A">
        <w:t xml:space="preserve">: Human Population and Location </w:t>
      </w:r>
      <w:r>
        <w:t>Simulator</w:t>
      </w:r>
    </w:p>
    <w:p w14:paraId="0DF8B77D" w14:textId="19A3EF82" w:rsidR="007D04D0" w:rsidRDefault="007D04D0" w:rsidP="008B2353">
      <w:pPr>
        <w:pStyle w:val="Heading1"/>
      </w:pPr>
      <w:r>
        <w:t>Abstract</w:t>
      </w:r>
    </w:p>
    <w:p w14:paraId="384A15CF" w14:textId="7C7C0ACB" w:rsidR="009B268E" w:rsidRPr="007002AE" w:rsidRDefault="00F90738" w:rsidP="009B268E">
      <w:r w:rsidRPr="007002AE">
        <w:t>Growth in human population and increasing urban densities pose numerous challenges in developing and enacting public policies and emergency processes for dealing with a broad spectrum of issues ranging from infrequent natural catastrophes, seasonal communicable diseases to routine city planning</w:t>
      </w:r>
      <w:r w:rsidR="007D04D0" w:rsidRPr="007002AE">
        <w:t xml:space="preserve">. </w:t>
      </w:r>
      <w:r w:rsidR="00D056F3" w:rsidRPr="007002AE">
        <w:t>Comprehensive analysis is necessary to identify and address problems or shortcomings with proposed policies, procedures, and emergency response strategies. Analysis of such large, complex systems is often conducted using simulatio</w:t>
      </w:r>
      <w:r w:rsidR="00265509" w:rsidRPr="007002AE">
        <w:t xml:space="preserve">n-based methods due to their advantages over traditional </w:t>
      </w:r>
      <w:r w:rsidR="00D056F3" w:rsidRPr="007002AE">
        <w:t>analy</w:t>
      </w:r>
      <w:r w:rsidR="00265509" w:rsidRPr="007002AE">
        <w:t>tical or statistical approaches.</w:t>
      </w:r>
      <w:r w:rsidR="00D056F3" w:rsidRPr="007002AE">
        <w:t xml:space="preserve"> </w:t>
      </w:r>
      <w:r w:rsidR="009B268E" w:rsidRPr="007002AE">
        <w:t>Si</w:t>
      </w:r>
      <w:r w:rsidR="009B268E" w:rsidRPr="007002AE">
        <w:rPr>
          <w:rFonts w:cs="Arial"/>
        </w:rPr>
        <w:t xml:space="preserve">mulation-based analysis requires the use of high fidelity models for conducting in-depth studies of different scenarios and to ensure that crucial scalability issues do not dominate during validation of simulation results.  </w:t>
      </w:r>
      <w:r w:rsidR="009B268E" w:rsidRPr="007002AE">
        <w:t>However, generating large-scale human models from raw demographic, population geographic, and other statistical data is a challenging task. Often these models are tailored for a specific purpose and cannot be used beyond a specific application. Consequently, this research proposes the development of a Human Population and Location Simulator (HAPLOS). The primary objective of HAPLOS is to provide an effective way to create generalized human models.</w:t>
      </w:r>
    </w:p>
    <w:p w14:paraId="4D10BA42" w14:textId="2390CAFB" w:rsidR="00D056F3" w:rsidRDefault="00D056F3" w:rsidP="006D4113">
      <w:pPr>
        <w:rPr>
          <w:ins w:id="0" w:author="Dhananjai Rao" w:date="2013-12-11T11:21:00Z"/>
        </w:rPr>
      </w:pPr>
    </w:p>
    <w:p w14:paraId="41281170" w14:textId="496D2D9F" w:rsidR="007D04D0" w:rsidRPr="008B2353" w:rsidRDefault="007D04D0" w:rsidP="008B2353"/>
    <w:p w14:paraId="6E095886" w14:textId="523CAEA3" w:rsidR="00185330" w:rsidRDefault="00185330" w:rsidP="008B2353">
      <w:pPr>
        <w:pStyle w:val="Heading1"/>
      </w:pPr>
      <w:r w:rsidRPr="00185330">
        <w:t>Introduction</w:t>
      </w:r>
    </w:p>
    <w:p w14:paraId="5198915D" w14:textId="43D0878B" w:rsidR="000E7BC8" w:rsidRDefault="00F04FA6" w:rsidP="00E67BCE">
      <w:pPr>
        <w:spacing w:line="480" w:lineRule="auto"/>
        <w:rPr>
          <w:ins w:id="1" w:author="Dhananjai Rao" w:date="2013-12-15T12:01:00Z"/>
        </w:rPr>
      </w:pPr>
      <w:r>
        <w:tab/>
      </w:r>
      <w:r w:rsidR="004246AD">
        <w:t xml:space="preserve">Currently it is projected that the </w:t>
      </w:r>
      <w:r w:rsidR="00CE3566">
        <w:t>world’s population will reac</w:t>
      </w:r>
      <w:r w:rsidR="00E9469D">
        <w:t xml:space="preserve">h 8.1 billion by 2025 and </w:t>
      </w:r>
      <w:r w:rsidR="00CE3566">
        <w:t>9.6 billion by 2050</w:t>
      </w:r>
      <w:r w:rsidR="00CE3566">
        <w:fldChar w:fldCharType="begin" w:fldLock="1"/>
      </w:r>
      <w:r w:rsidR="00A04878">
        <w:instrText>ADDIN CSL_CITATION { "citationItems" : [ { "id" : "ITEM-1", "itemData" : { "author" : [ { "dropping-particle" : "", "family" : "United Nations", "given" : "", "non-dropping-particle" : "", "parse-names" : false, "suffix" : "" }, { "dropping-particle" : "", "family" : "Department of Economic and Social Affairs", "given" : "", "non-dropping-particle" : "", "parse-names" : false, "suffix" : "" }, { "dropping-particle" : "", "family" : "Population Division", "given" : "", "non-dropping-particle" : "", "parse-names" : false, "suffix" : "" } ], "id" : "ITEM-1", "issued" : { "date-parts" : [ [ "2013" ] ] }, "title" : "World Population Prospects: The 2012 Revision, Highlights and Advance Tables.", "type" : "article" }, "uris" : [ "http://www.mendeley.com/documents/?uuid=a3b37217-de81-4ecf-ba36-8cdedac548d5" ] } ], "mendeley" : { "previouslyFormattedCitation" : "(United Nations, Department of Economic and Social Affairs, &amp; Population Division, 2013)" }, "properties" : { "noteIndex" : 0 }, "schema" : "https://github.com/citation-style-language/schema/raw/master/csl-citation.json" }</w:instrText>
      </w:r>
      <w:r w:rsidR="00CE3566">
        <w:fldChar w:fldCharType="separate"/>
      </w:r>
      <w:r w:rsidR="00CE3566" w:rsidRPr="00CE3566">
        <w:rPr>
          <w:noProof/>
        </w:rPr>
        <w:t>(United Nations, Department of Economic and Social Affairs, &amp; Population Division, 2013)</w:t>
      </w:r>
      <w:r w:rsidR="00CE3566">
        <w:fldChar w:fldCharType="end"/>
      </w:r>
      <w:r w:rsidR="00CE3566">
        <w:t>.</w:t>
      </w:r>
      <w:r w:rsidR="005B3EE4">
        <w:t xml:space="preserve"> </w:t>
      </w:r>
      <w:r w:rsidR="00DD4C90">
        <w:t xml:space="preserve">As world’s </w:t>
      </w:r>
      <w:r w:rsidR="00457C16">
        <w:t xml:space="preserve">population </w:t>
      </w:r>
      <w:r w:rsidR="00DD4C90">
        <w:t>continues to grow</w:t>
      </w:r>
      <w:r w:rsidR="00AE2688">
        <w:t xml:space="preserve"> it becomes critical that responses to significant</w:t>
      </w:r>
      <w:r w:rsidR="00AF4B01">
        <w:t xml:space="preserve"> natural or manmade</w:t>
      </w:r>
      <w:r w:rsidR="00AE2688">
        <w:t xml:space="preserve"> </w:t>
      </w:r>
      <w:r w:rsidR="00AF4B01">
        <w:t>catastrophes</w:t>
      </w:r>
      <w:r w:rsidR="00224AC3">
        <w:t>,</w:t>
      </w:r>
      <w:r w:rsidR="004D7560">
        <w:t xml:space="preserve"> such as evacuations and epidemic</w:t>
      </w:r>
      <w:r w:rsidR="00561805">
        <w:t xml:space="preserve"> containment</w:t>
      </w:r>
      <w:r w:rsidR="00AE2688">
        <w:t>, be successful</w:t>
      </w:r>
      <w:r w:rsidR="00807921">
        <w:t xml:space="preserve"> in order to </w:t>
      </w:r>
      <w:r w:rsidR="00561805">
        <w:t xml:space="preserve">minimize </w:t>
      </w:r>
      <w:r w:rsidR="00807921">
        <w:t>loss</w:t>
      </w:r>
      <w:r w:rsidR="00AF4B01">
        <w:t xml:space="preserve"> property or </w:t>
      </w:r>
      <w:r w:rsidR="00807921">
        <w:t>life</w:t>
      </w:r>
      <w:r w:rsidR="004D7560">
        <w:t>.</w:t>
      </w:r>
      <w:r w:rsidR="002476A5">
        <w:t xml:space="preserve"> </w:t>
      </w:r>
      <w:r w:rsidR="00EE6D31">
        <w:t xml:space="preserve"> </w:t>
      </w:r>
      <w:r w:rsidR="00AE2688">
        <w:t xml:space="preserve">However, due to the </w:t>
      </w:r>
      <w:r w:rsidR="00561805">
        <w:t xml:space="preserve">growing </w:t>
      </w:r>
      <w:r w:rsidR="00AE2688">
        <w:t>density and size of human populations it is</w:t>
      </w:r>
      <w:r w:rsidR="00E24E2E">
        <w:t xml:space="preserve"> difficult</w:t>
      </w:r>
      <w:r w:rsidR="00AE2688">
        <w:t xml:space="preserve"> to determine how effective</w:t>
      </w:r>
      <w:r w:rsidR="00DF428D">
        <w:t xml:space="preserve"> these </w:t>
      </w:r>
      <w:r w:rsidR="00AB5012">
        <w:t>responses</w:t>
      </w:r>
      <w:r w:rsidR="00DF428D">
        <w:t xml:space="preserve"> are due to</w:t>
      </w:r>
      <w:r w:rsidR="00AE2688">
        <w:t xml:space="preserve"> </w:t>
      </w:r>
      <w:r w:rsidR="00D474CA">
        <w:t>consequences</w:t>
      </w:r>
      <w:r w:rsidR="00DF428D">
        <w:t xml:space="preserve"> </w:t>
      </w:r>
      <w:r w:rsidR="00D474CA">
        <w:t xml:space="preserve">may </w:t>
      </w:r>
      <w:r w:rsidR="00DF428D">
        <w:t xml:space="preserve">not manifest until </w:t>
      </w:r>
      <w:r w:rsidR="00E43395">
        <w:t>the response is well underway</w:t>
      </w:r>
      <w:r w:rsidR="00974594">
        <w:t>.</w:t>
      </w:r>
      <w:r w:rsidR="004C31D0">
        <w:t xml:space="preserve"> For example, a policy to </w:t>
      </w:r>
      <w:r w:rsidR="004971A9">
        <w:t>implement travel restrictions</w:t>
      </w:r>
      <w:r w:rsidR="004C31D0">
        <w:t xml:space="preserve"> in the event of a pandemic may not </w:t>
      </w:r>
      <w:r w:rsidR="0065040C">
        <w:t>help prevent the pathogen from spreading due to the difficulty in enforcing the policy</w:t>
      </w:r>
      <w:r w:rsidR="00AD0D4A">
        <w:t xml:space="preserve"> in the real world</w:t>
      </w:r>
      <w:r w:rsidR="0065040C">
        <w:t xml:space="preserve"> </w:t>
      </w:r>
      <w:r w:rsidR="004C31D0">
        <w:fldChar w:fldCharType="begin" w:fldLock="1"/>
      </w:r>
      <w:r w:rsidR="00A04878">
        <w:instrText>ADDIN CSL_CITATION { "citationItems" : [ { "id" : "ITEM-1", "itemData" : { "DOI" : "10.1038/nature04795", "ISSN" : "1476-4687", "PMID" : "16642006", "abstract" : "Development of strategies for mitigating the severity of a new influenza pandemic is now a top global public health priority. Influenza prevention and containment strategies can be considered under the broad categories of antiviral, vaccine and non-pharmaceutical (case isolation, household quarantine, school or workplace closure, restrictions on travel) measures. Mathematical models are powerful tools for exploring this complex landscape of intervention strategies and quantifying the potential costs and benefits of different options. Here we use a large-scale epidemic simulation to examine intervention options should initial containment of a novel influenza outbreak fail, using Great Britain and the United States as examples. We find that border restrictions and/or internal travel restrictions are unlikely to delay spread by more than 2-3 weeks unless more than 99% effective. School closure during the peak of a pandemic can reduce peak attack rates by up to 40%, but has little impact on overall attack rates, whereas case isolation or household quarantine could have a significant impact, if feasible. Treatment of clinical cases can reduce transmission, but only if antivirals are given within a day of symptoms starting. Given enough drugs for 50% of the population, household-based prophylaxis coupled with reactive school closure could reduce clinical attack rates by 40-50%. More widespread prophylaxis would be even more logistically challenging but might reduce attack rates by over 75%. Vaccine stockpiled in advance of a pandemic could significantly reduce attack rates even if of low efficacy. Estimates of policy effectiveness will change if the characteristics of a future pandemic strain differ substantially from those seen in past pandemics.", "author" : [ { "dropping-particle" : "", "family" : "Ferguson", "given" : "Neil M", "non-dropping-particle" : "", "parse-names" : false, "suffix" : "" }, { "dropping-particle" : "", "family" : "Cummings", "given" : "Derek a T", "non-dropping-particle" : "", "parse-names" : false, "suffix" : "" }, { "dropping-particle" : "", "family" : "Fraser", "given" : "Christophe", "non-dropping-particle" : "", "parse-names" : false, "suffix" : "" }, { "dropping-particle" : "", "family" : "Cajka", "given" : "James C", "non-dropping-particle" : "", "parse-names" : false, "suffix" : "" }, { "dropping-particle" : "", "family" : "Cooley", "given" : "Philip C", "non-dropping-particle" : "", "parse-names" : false, "suffix" : "" }, { "dropping-particle" : "", "family" : "Burke", "given" : "Donald S", "non-dropping-particle" : "", "parse-names" : false, "suffix" : "" } ], "container-title" : "Nature", "id" : "ITEM-1", "issue" : "7101", "issued" : { "date-parts" : [ [ "2006", "7", "27" ] ] }, "page" : "448-52", "title" : "Strategies for mitigating an influenza pandemic.", "type" : "article-journal", "volume" : "442" }, "uris" : [ "http://www.mendeley.com/documents/?uuid=8619f809-8415-47ce-ba22-2d6e782341c1" ] } ], "mendeley" : { "previouslyFormattedCitation" : "(Ferguson et al., 2006)" }, "properties" : { "noteIndex" : 0 }, "schema" : "https://github.com/citation-style-language/schema/raw/master/csl-citation.json" }</w:instrText>
      </w:r>
      <w:r w:rsidR="004C31D0">
        <w:fldChar w:fldCharType="separate"/>
      </w:r>
      <w:r w:rsidR="004C31D0" w:rsidRPr="004C31D0">
        <w:rPr>
          <w:noProof/>
        </w:rPr>
        <w:t>(Ferguson et al., 2006)</w:t>
      </w:r>
      <w:r w:rsidR="004C31D0">
        <w:fldChar w:fldCharType="end"/>
      </w:r>
      <w:r w:rsidR="00007578">
        <w:t xml:space="preserve">. In addition, </w:t>
      </w:r>
      <w:r w:rsidR="004D7ED4">
        <w:t xml:space="preserve">some </w:t>
      </w:r>
      <w:r w:rsidR="005F2EA5">
        <w:t>catastrophes</w:t>
      </w:r>
      <w:r w:rsidR="00B94238">
        <w:t xml:space="preserve"> </w:t>
      </w:r>
      <w:r w:rsidR="009054F1">
        <w:t xml:space="preserve">are </w:t>
      </w:r>
      <w:r w:rsidR="00B94238">
        <w:t xml:space="preserve">rare </w:t>
      </w:r>
      <w:r w:rsidR="009054F1">
        <w:t xml:space="preserve">and </w:t>
      </w:r>
      <w:r w:rsidR="003F788B">
        <w:t>responses</w:t>
      </w:r>
      <w:r w:rsidR="009054F1">
        <w:t xml:space="preserve"> </w:t>
      </w:r>
      <w:r w:rsidR="005F2EA5">
        <w:t xml:space="preserve">to them quickly degrade </w:t>
      </w:r>
      <w:r w:rsidR="00561805">
        <w:t>because</w:t>
      </w:r>
      <w:r w:rsidR="008A7D3B">
        <w:t xml:space="preserve"> </w:t>
      </w:r>
      <w:r w:rsidR="00294F5E">
        <w:t>h</w:t>
      </w:r>
      <w:r w:rsidR="000E3282">
        <w:t>uman populations rarely remain static for any extended period of time</w:t>
      </w:r>
      <w:r w:rsidR="00455770">
        <w:t>.</w:t>
      </w:r>
      <w:r w:rsidR="00007578">
        <w:t xml:space="preserve"> </w:t>
      </w:r>
      <w:r w:rsidR="00561805">
        <w:t xml:space="preserve">For </w:t>
      </w:r>
      <w:r w:rsidR="000B4C29">
        <w:t>example</w:t>
      </w:r>
      <w:r w:rsidR="00561805">
        <w:t>,</w:t>
      </w:r>
      <w:r w:rsidR="000B4C29">
        <w:t xml:space="preserve"> </w:t>
      </w:r>
      <w:r w:rsidR="00561805">
        <w:t xml:space="preserve">response degradation </w:t>
      </w:r>
      <w:r w:rsidR="00E92192">
        <w:t>occurs in</w:t>
      </w:r>
      <w:r w:rsidR="00561805">
        <w:t xml:space="preserve"> </w:t>
      </w:r>
      <w:r w:rsidR="007A77F6">
        <w:t xml:space="preserve">evacuations </w:t>
      </w:r>
      <w:r w:rsidR="00EB307C">
        <w:t xml:space="preserve">polices which highly rely on road networks and population </w:t>
      </w:r>
      <w:r w:rsidR="003A230F">
        <w:t xml:space="preserve">densities </w:t>
      </w:r>
      <w:r w:rsidR="00A9146F">
        <w:t>that</w:t>
      </w:r>
      <w:r w:rsidR="003A230F">
        <w:t xml:space="preserve"> quickly change over time.</w:t>
      </w:r>
    </w:p>
    <w:p w14:paraId="650D88AE" w14:textId="53416AA1" w:rsidR="000E7BC8" w:rsidRDefault="000E7BC8" w:rsidP="008B2353">
      <w:pPr>
        <w:pStyle w:val="Heading2"/>
      </w:pPr>
      <w:r>
        <w:t>TYPICAL ANALYSIS METHODS</w:t>
      </w:r>
    </w:p>
    <w:p w14:paraId="0FA48027" w14:textId="5EAFDAB3" w:rsidR="000E7BC8" w:rsidRDefault="00455770" w:rsidP="00E67BCE">
      <w:pPr>
        <w:spacing w:line="480" w:lineRule="auto"/>
        <w:rPr>
          <w:ins w:id="2" w:author="Dhananjai Rao" w:date="2013-12-15T12:02:00Z"/>
        </w:rPr>
      </w:pPr>
      <w:r>
        <w:lastRenderedPageBreak/>
        <w:tab/>
      </w:r>
      <w:r w:rsidR="004F52B1">
        <w:t xml:space="preserve">When it comes to creating responses to </w:t>
      </w:r>
      <w:r w:rsidR="00AB3BD2">
        <w:t>particular</w:t>
      </w:r>
      <w:r w:rsidR="004F52B1">
        <w:t xml:space="preserve"> </w:t>
      </w:r>
      <w:r w:rsidR="005F2EA5">
        <w:t>catastrophes</w:t>
      </w:r>
      <w:r w:rsidR="004F52B1">
        <w:t xml:space="preserve"> </w:t>
      </w:r>
      <w:r>
        <w:t xml:space="preserve">they are often based </w:t>
      </w:r>
      <w:r w:rsidR="00561805">
        <w:t>on</w:t>
      </w:r>
      <w:r>
        <w:t xml:space="preserve"> </w:t>
      </w:r>
      <w:r w:rsidR="00CB01E6">
        <w:t xml:space="preserve">historical examples of </w:t>
      </w:r>
      <w:r w:rsidR="004F52B1">
        <w:t xml:space="preserve">similar events </w:t>
      </w:r>
      <w:r w:rsidR="00CB01E6">
        <w:t xml:space="preserve">or </w:t>
      </w:r>
      <w:r w:rsidR="004F52B1">
        <w:t xml:space="preserve">by </w:t>
      </w:r>
      <w:r w:rsidR="00CB01E6">
        <w:t xml:space="preserve">experts in the area in question. However, once </w:t>
      </w:r>
      <w:r w:rsidR="00561805">
        <w:t xml:space="preserve">candidate </w:t>
      </w:r>
      <w:r w:rsidR="004F52B1">
        <w:t>responses</w:t>
      </w:r>
      <w:r w:rsidR="00CB01E6">
        <w:t xml:space="preserve"> have be</w:t>
      </w:r>
      <w:r w:rsidR="00E010CF">
        <w:t xml:space="preserve">en </w:t>
      </w:r>
      <w:r w:rsidR="00416179">
        <w:t>identified, th</w:t>
      </w:r>
      <w:r w:rsidR="00E010CF">
        <w:t xml:space="preserve">ere is often </w:t>
      </w:r>
      <w:r w:rsidR="004F0070">
        <w:t xml:space="preserve">no </w:t>
      </w:r>
      <w:r w:rsidR="00E010CF">
        <w:t xml:space="preserve">effective approach </w:t>
      </w:r>
      <w:r w:rsidR="00CB01E6">
        <w:t xml:space="preserve">to test them before </w:t>
      </w:r>
      <w:r w:rsidR="00416179">
        <w:t>implementing them</w:t>
      </w:r>
      <w:r w:rsidR="00CB01E6">
        <w:t xml:space="preserve">. </w:t>
      </w:r>
      <w:r w:rsidR="004F52B1">
        <w:t>S</w:t>
      </w:r>
      <w:r w:rsidR="00CB01E6">
        <w:t xml:space="preserve">tatistical </w:t>
      </w:r>
      <w:r w:rsidR="00464E02">
        <w:t>analysis</w:t>
      </w:r>
      <w:r w:rsidR="00CB01E6">
        <w:t xml:space="preserve"> is </w:t>
      </w:r>
      <w:r w:rsidR="004E5CFC">
        <w:t xml:space="preserve">often </w:t>
      </w:r>
      <w:r w:rsidR="004F0070">
        <w:t xml:space="preserve">conducted to assess </w:t>
      </w:r>
      <w:r w:rsidR="0014702E">
        <w:t xml:space="preserve">the </w:t>
      </w:r>
      <w:r w:rsidR="004F52B1">
        <w:t>effective</w:t>
      </w:r>
      <w:r w:rsidR="004F0070">
        <w:t xml:space="preserve">ness of </w:t>
      </w:r>
      <w:r w:rsidR="0014702E">
        <w:t>a</w:t>
      </w:r>
      <w:r w:rsidR="004F0070">
        <w:t xml:space="preserve"> response</w:t>
      </w:r>
      <w:r w:rsidR="00ED40D0">
        <w:t>.</w:t>
      </w:r>
      <w:r w:rsidR="00104E72">
        <w:t xml:space="preserve"> </w:t>
      </w:r>
      <w:r w:rsidR="00ED40D0">
        <w:t>However,</w:t>
      </w:r>
      <w:r w:rsidR="0047717A">
        <w:t xml:space="preserve"> statistical analysis</w:t>
      </w:r>
      <w:r w:rsidR="00104E72">
        <w:t xml:space="preserve"> </w:t>
      </w:r>
      <w:r w:rsidR="00464E02">
        <w:t xml:space="preserve">only supplies </w:t>
      </w:r>
      <w:r w:rsidR="00561805">
        <w:t xml:space="preserve">aggregate </w:t>
      </w:r>
      <w:r w:rsidR="00464E02">
        <w:t xml:space="preserve">information </w:t>
      </w:r>
      <w:r w:rsidR="00104E72">
        <w:t xml:space="preserve">about the aftermath of a response to a </w:t>
      </w:r>
      <w:r w:rsidR="00057753">
        <w:t>catastrophe</w:t>
      </w:r>
      <w:r w:rsidR="00464E02">
        <w:t xml:space="preserve">. </w:t>
      </w:r>
      <w:r w:rsidR="00104E72">
        <w:t xml:space="preserve">Without information about what occurs </w:t>
      </w:r>
      <w:r w:rsidR="00EB307C">
        <w:t>during the response</w:t>
      </w:r>
      <w:r w:rsidR="00104E72">
        <w:t>,</w:t>
      </w:r>
      <w:r w:rsidR="004F52B1">
        <w:t xml:space="preserve"> </w:t>
      </w:r>
      <w:r w:rsidR="00104E72">
        <w:t xml:space="preserve">there </w:t>
      </w:r>
      <w:r w:rsidR="00ED40D0">
        <w:t>i</w:t>
      </w:r>
      <w:r w:rsidR="00810E59">
        <w:t xml:space="preserve">s no way to </w:t>
      </w:r>
      <w:r w:rsidR="00523AD1">
        <w:t>accurately</w:t>
      </w:r>
      <w:r w:rsidR="00810E59">
        <w:t xml:space="preserve"> determine the </w:t>
      </w:r>
      <w:r w:rsidR="00561805">
        <w:t xml:space="preserve">root </w:t>
      </w:r>
      <w:r w:rsidR="00810E59">
        <w:t xml:space="preserve">cause of problems </w:t>
      </w:r>
      <w:r w:rsidR="00561805">
        <w:t xml:space="preserve">or shortcomings </w:t>
      </w:r>
      <w:r w:rsidR="00810E59">
        <w:t xml:space="preserve">with </w:t>
      </w:r>
      <w:r w:rsidR="00561805">
        <w:t xml:space="preserve">a </w:t>
      </w:r>
      <w:r w:rsidR="00810E59">
        <w:t>response</w:t>
      </w:r>
      <w:r w:rsidR="00595E53">
        <w:t xml:space="preserve"> strategy</w:t>
      </w:r>
      <w:r w:rsidR="00464E02">
        <w:t>.</w:t>
      </w:r>
      <w:r w:rsidR="003D7260">
        <w:t xml:space="preserve">  </w:t>
      </w:r>
      <w:r w:rsidR="00F47138">
        <w:t>The</w:t>
      </w:r>
      <w:r w:rsidR="00031596">
        <w:t xml:space="preserve"> lack </w:t>
      </w:r>
      <w:r w:rsidR="001C736D">
        <w:t>of comprehensive</w:t>
      </w:r>
      <w:r w:rsidR="00F47138">
        <w:t xml:space="preserve"> </w:t>
      </w:r>
      <w:r w:rsidR="00031596">
        <w:t>understanding o</w:t>
      </w:r>
      <w:r w:rsidR="000B29DE">
        <w:t>f</w:t>
      </w:r>
      <w:r w:rsidR="005F3869">
        <w:t xml:space="preserve"> </w:t>
      </w:r>
      <w:r w:rsidR="00595E53">
        <w:t xml:space="preserve">a </w:t>
      </w:r>
      <w:r w:rsidR="001C736D">
        <w:t xml:space="preserve">response </w:t>
      </w:r>
      <w:r w:rsidR="00031596">
        <w:t>can result in increase</w:t>
      </w:r>
      <w:r w:rsidR="001C736D">
        <w:t>d</w:t>
      </w:r>
      <w:r w:rsidR="00031596">
        <w:t xml:space="preserve"> costs, </w:t>
      </w:r>
      <w:r w:rsidR="001C736D">
        <w:t>delays, and</w:t>
      </w:r>
      <w:r w:rsidR="000B29DE">
        <w:t xml:space="preserve"> loss of lives</w:t>
      </w:r>
      <w:r w:rsidR="00031596">
        <w:t>.</w:t>
      </w:r>
      <w:r w:rsidR="002536F6">
        <w:t xml:space="preserve"> An example</w:t>
      </w:r>
      <w:r w:rsidR="004F52B1">
        <w:t xml:space="preserve"> of </w:t>
      </w:r>
      <w:r w:rsidR="001C736D">
        <w:t>such a issue was</w:t>
      </w:r>
      <w:r w:rsidR="004F52B1">
        <w:t xml:space="preserve"> </w:t>
      </w:r>
      <w:r w:rsidR="001C736D">
        <w:t>witnessed</w:t>
      </w:r>
      <w:r w:rsidR="004F52B1">
        <w:t xml:space="preserve"> during </w:t>
      </w:r>
      <w:r w:rsidR="00B9470F">
        <w:t>the 2005 hurricane Katrina when it was</w:t>
      </w:r>
      <w:r w:rsidR="00EF0081">
        <w:t xml:space="preserve"> tragically</w:t>
      </w:r>
      <w:r w:rsidR="00B9470F">
        <w:t xml:space="preserve"> discovered</w:t>
      </w:r>
      <w:r w:rsidR="004F52B1">
        <w:t xml:space="preserve"> </w:t>
      </w:r>
      <w:r w:rsidR="00B9470F">
        <w:t xml:space="preserve">the </w:t>
      </w:r>
      <w:r w:rsidR="004F52B1">
        <w:t>evacuation plan</w:t>
      </w:r>
      <w:r w:rsidR="00111929">
        <w:t xml:space="preserve">s were not </w:t>
      </w:r>
      <w:r w:rsidR="00B9470F">
        <w:t>adequate</w:t>
      </w:r>
      <w:r w:rsidR="00111929">
        <w:t xml:space="preserve"> to evacuate the</w:t>
      </w:r>
      <w:r w:rsidR="00595E53">
        <w:t xml:space="preserve"> impacted </w:t>
      </w:r>
      <w:r w:rsidR="00111929">
        <w:t>area</w:t>
      </w:r>
      <w:r w:rsidR="00893F7E">
        <w:t xml:space="preserve"> </w:t>
      </w:r>
      <w:r w:rsidR="005010C9">
        <w:fldChar w:fldCharType="begin" w:fldLock="1"/>
      </w:r>
      <w:r w:rsidR="00A04878">
        <w:instrText>ADDIN CSL_CITATION { "citationItems" : [ { "id" : "ITEM-1", "itemData" : { "ISSN" : "10617639", "abstract" : "The article focuses on the International Association of Emergency Managers (IAEM)-National Emergency Management Association (NEMA) Emergency Management Survey, an online survey which examines the perspectives of local and state emergency managers in Mississippi on reviewing the states's catastrophic disaster management after the Hurricanes Katrina and Rita in August and September 2005. The survey asked emergency managers to analyze the possible catastrophic disasters in their political jurisdictions, the potency of their political jurisdiction's emergency operations plan (EOP), the causes of the policy failures of Hurricane Katrina, and suggested improvements for the director of the Federal Emergency Management Agency (FEMA).", "author" : [ { "dropping-particle" : "", "family" : "Daniels", "given" : "R Steven", "non-dropping-particle" : "", "parse-names" : false, "suffix" : "" } ], "container-title" : "Public Manager", "id" : "ITEM-1", "issue" : "3", "issued" : { "date-parts" : [ [ "2007" ] ] }, "note" : "Accession Number: 27170373; Daniels, R. Steven 1; Email Address: rdaniels@csub.edu; Affiliations: 1: Professor, Public Policy and Administration, California State University, Bakersfield; Issue Info: Fall2007, Vol. 36 Issue 3, p16; Thesaurus Term: EMERGENCY management; Thesaurus Term: ASSOCIATIONS, institutions, etc.; Thesaurus Term: NATURAL disasters; Thesaurus Term: GOVERNMENT agencies; Thesaurus Term: GOVERNMENT policy; Subject Term: SURVEYS; Subject Term: HURRICANE Rita, 2005; Subject Term: HURRICANE Katrina, 2005; Subject: MISSISSIPPI; NAICS/Industry Codes: 921190 Other General Government Support; NAICS/Industry Codes: 913910 Other local, municipal and regional public administration; NAICS/Industry Codes: 912910 Other provincial and territorial public administration; NAICS/Industry Codes: 911910 Other federal government public administration; NAICS/Industry Codes: 813990 Other Similar Organizations (except Business, Professional, Labor, and Political Organizations); NAICS/Industry Codes: 911290 Other federal protective services; NAICS/Industry Codes: 913190 Other municipal protective services; NAICS/Industry Codes: 624230 Emergency and Other Relief Services; NAICS/Industry Codes: 922190 Other Justice, Public Order, and Safety Activities; NAICS/Industry Codes: 912190 Other provincial protective services; Number of Pages: 5p; Illustrations: 1 Black and White Photograph, 1 Graph; Document Type: Article", "page" : "16-20", "title" : "Revitalizing Emergency Management after Katrina.", "type" : "article-journal", "volume" : "36" }, "uris" : [ "http://www.mendeley.com/documents/?uuid=e35957de-81fa-4cd0-8076-371b1ddf2caf" ] } ], "mendeley" : { "previouslyFormattedCitation" : "(Daniels, 2007)" }, "properties" : { "noteIndex" : 0 }, "schema" : "https://github.com/citation-style-language/schema/raw/master/csl-citation.json" }</w:instrText>
      </w:r>
      <w:r w:rsidR="005010C9">
        <w:fldChar w:fldCharType="separate"/>
      </w:r>
      <w:r w:rsidR="005010C9" w:rsidRPr="005010C9">
        <w:rPr>
          <w:noProof/>
        </w:rPr>
        <w:t>(Daniels, 2007)</w:t>
      </w:r>
      <w:r w:rsidR="005010C9">
        <w:fldChar w:fldCharType="end"/>
      </w:r>
      <w:r w:rsidR="004F52B1">
        <w:t xml:space="preserve">. </w:t>
      </w:r>
      <w:r w:rsidR="00031596">
        <w:t xml:space="preserve"> </w:t>
      </w:r>
    </w:p>
    <w:p w14:paraId="34D50D98" w14:textId="5CC37B92" w:rsidR="000E7BC8" w:rsidRDefault="004B4171" w:rsidP="008B2353">
      <w:pPr>
        <w:pStyle w:val="Heading2"/>
      </w:pPr>
      <w:r>
        <w:t>DRAWBACKS</w:t>
      </w:r>
      <w:r w:rsidR="000E7BC8">
        <w:t xml:space="preserve"> OF CURRENT METHODS</w:t>
      </w:r>
    </w:p>
    <w:p w14:paraId="7A2E832B" w14:textId="11AF2199" w:rsidR="000E7BC8" w:rsidRDefault="00EF0081" w:rsidP="008B2353">
      <w:pPr>
        <w:spacing w:line="480" w:lineRule="auto"/>
        <w:ind w:firstLine="720"/>
        <w:rPr>
          <w:ins w:id="3" w:author="Dhananjai Rao" w:date="2013-12-15T12:02:00Z"/>
          <w:b/>
        </w:rPr>
      </w:pPr>
      <w:r>
        <w:t xml:space="preserve">The lack of prior testing of </w:t>
      </w:r>
      <w:r w:rsidR="00595E53">
        <w:t xml:space="preserve">an </w:t>
      </w:r>
      <w:r>
        <w:t xml:space="preserve">evacuation plan </w:t>
      </w:r>
      <w:r w:rsidR="00BA71BF">
        <w:t>before</w:t>
      </w:r>
      <w:r>
        <w:t xml:space="preserve"> it</w:t>
      </w:r>
      <w:r w:rsidR="00BA71BF">
        <w:t>s</w:t>
      </w:r>
      <w:r>
        <w:t xml:space="preserve"> use lead to people</w:t>
      </w:r>
      <w:r w:rsidR="00BA71BF">
        <w:t xml:space="preserve"> having to remain in the dangerous areas </w:t>
      </w:r>
      <w:r>
        <w:t xml:space="preserve">as the hurricane </w:t>
      </w:r>
      <w:r w:rsidR="00BA71BF">
        <w:t>made landfall</w:t>
      </w:r>
      <w:r>
        <w:t>.</w:t>
      </w:r>
      <w:r w:rsidR="007C3409">
        <w:t xml:space="preserve"> </w:t>
      </w:r>
      <w:r w:rsidR="000865C2">
        <w:t xml:space="preserve"> </w:t>
      </w:r>
      <w:r w:rsidR="00595E53">
        <w:t>On the other hand, i</w:t>
      </w:r>
      <w:r w:rsidR="000865C2">
        <w:t xml:space="preserve">t is clear that there was no viable way to test the policy in the real world without major disruption of daily activities and extreme cost. </w:t>
      </w:r>
      <w:r w:rsidR="00595E53">
        <w:t>Moreover</w:t>
      </w:r>
      <w:r w:rsidR="003478A5">
        <w:t xml:space="preserve">, </w:t>
      </w:r>
      <w:r w:rsidR="00595E53">
        <w:t xml:space="preserve">aggregate </w:t>
      </w:r>
      <w:r w:rsidR="003478A5">
        <w:t xml:space="preserve">statistical analysis of the evacuation plan </w:t>
      </w:r>
      <w:r w:rsidR="00595E53">
        <w:t xml:space="preserve">may not </w:t>
      </w:r>
      <w:r w:rsidR="003478A5">
        <w:t xml:space="preserve">uncover the </w:t>
      </w:r>
      <w:r w:rsidR="00595E53">
        <w:t xml:space="preserve">root causes </w:t>
      </w:r>
      <w:r w:rsidR="003478A5">
        <w:t xml:space="preserve">of flaws in plans. </w:t>
      </w:r>
      <w:r w:rsidR="00790D0A" w:rsidRPr="00121AC5">
        <w:t xml:space="preserve">By only knowing </w:t>
      </w:r>
      <w:r w:rsidR="00D045CC" w:rsidRPr="00121AC5">
        <w:t xml:space="preserve">the end results of the </w:t>
      </w:r>
      <w:r w:rsidR="00121AC5" w:rsidRPr="00121AC5">
        <w:t>policy</w:t>
      </w:r>
      <w:r w:rsidR="00790D0A" w:rsidRPr="00121AC5">
        <w:t xml:space="preserve">, researchers and policy makers would have to </w:t>
      </w:r>
      <w:r w:rsidR="00D045CC" w:rsidRPr="00121AC5">
        <w:t xml:space="preserve">retroactively examine the </w:t>
      </w:r>
      <w:r w:rsidR="00121AC5" w:rsidRPr="00121AC5">
        <w:t>policy</w:t>
      </w:r>
      <w:r w:rsidR="00D045CC" w:rsidRPr="00121AC5">
        <w:t xml:space="preserve"> manually</w:t>
      </w:r>
      <w:r w:rsidR="006E5D35" w:rsidRPr="00121AC5">
        <w:t xml:space="preserve"> for flaws</w:t>
      </w:r>
      <w:r w:rsidR="00B36D77" w:rsidRPr="00121AC5">
        <w:t xml:space="preserve">.  </w:t>
      </w:r>
      <w:r w:rsidR="00B36D77">
        <w:t xml:space="preserve">The task of locating </w:t>
      </w:r>
      <w:r w:rsidR="00216663">
        <w:t>these</w:t>
      </w:r>
      <w:r w:rsidR="00B36D77">
        <w:t xml:space="preserve"> flaws </w:t>
      </w:r>
      <w:r w:rsidR="00790D0A">
        <w:t xml:space="preserve">is </w:t>
      </w:r>
      <w:r w:rsidR="00B36D77">
        <w:t>especially</w:t>
      </w:r>
      <w:r w:rsidR="00790D0A">
        <w:t xml:space="preserve"> difficult</w:t>
      </w:r>
      <w:r w:rsidR="00B36D77">
        <w:t xml:space="preserve"> and time consuming</w:t>
      </w:r>
      <w:r w:rsidR="00790D0A">
        <w:t xml:space="preserve"> for an area as large as the Gulf Cost. </w:t>
      </w:r>
      <w:r w:rsidR="00595E53" w:rsidRPr="00E10EFE">
        <w:t>The shortcomings</w:t>
      </w:r>
      <w:r w:rsidR="00216663" w:rsidRPr="00E10EFE">
        <w:t xml:space="preserve"> of </w:t>
      </w:r>
      <w:r w:rsidR="00595E53" w:rsidRPr="00E10EFE">
        <w:t>the aforementioned approaches have motivated extensive use of simulations for detailed study and analysis of policies and emergency management</w:t>
      </w:r>
      <w:r w:rsidR="00E10EFE">
        <w:t xml:space="preserve"> </w:t>
      </w:r>
      <w:r w:rsidR="00E10EFE">
        <w:fldChar w:fldCharType="begin" w:fldLock="1"/>
      </w:r>
      <w:r w:rsidR="00A04878">
        <w:instrText>ADDIN CSL_CITATION { "citationItems" : [ { "id" : "ITEM-1", "itemData" : { "DOI" : "10.1038/nature04017", "ISSN" : "1476-4687", "PMID" : "16079797", "abstract" : "Highly pathogenic H5N1 influenza A viruses are now endemic in avian populations in Southeast Asia, and human cases continue to accumulate. Although currently incapable of sustained human-to-human transmission, H5N1 represents a serious pandemic threat owing to the risk of a mutation or reassortment generating a virus with increased transmissibility. Identifying public health interventions that might be able to halt a pandemic in its earliest stages is therefore a priority. Here we use a simulation model of influenza transmission in Southeast Asia to evaluate the potential effectiveness of targeted mass prophylactic use of antiviral drugs as a containment strategy. Other interventions aimed at reducing population contact rates are also examined as reinforcements to an antiviral-based containment policy. We show that elimination of a nascent pandemic may be feasible using a combination of geographically targeted prophylaxis and social distancing measures, if the basic reproduction number of the new virus is below 1.8. We predict that a stockpile of 3 million courses of antiviral drugs should be sufficient for elimination. Policy effectiveness depends critically on how quickly clinical cases are diagnosed and the speed with which antiviral drugs can be distributed.", "author" : [ { "dropping-particle" : "", "family" : "Ferguson", "given" : "Neil M", "non-dropping-particle" : "", "parse-names" : false, "suffix" : "" }, { "dropping-particle" : "", "family" : "Cummings", "given" : "Derek A T", "non-dropping-particle" : "", "parse-names" : false, "suffix" : "" }, { "dropping-particle" : "", "family" : "Cauchemez", "given" : "Simon", "non-dropping-particle" : "", "parse-names" : false, "suffix" : "" }, { "dropping-particle" : "", "family" : "Fraser", "given" : "Christophe", "non-dropping-particle" : "", "parse-names" : false, "suffix" : "" }, { "dropping-particle" : "", "family" : "Riley", "given" : "Steven", "non-dropping-particle" : "", "parse-names" : false, "suffix" : "" }, { "dropping-particle" : "", "family" : "Meeyai", "given" : "Aronrag", "non-dropping-particle" : "", "parse-names" : false, "suffix" : "" }, { "dropping-particle" : "", "family" : "Iamsirithaworn", "given" : "Sopon", "non-dropping-particle" : "", "parse-names" : false, "suffix" : "" }, { "dropping-particle" : "", "family" : "Burke", "given" : "Donald S", "non-dropping-particle" : "", "parse-names" : false, "suffix" : "" } ], "container-title" : "Nature", "id" : "ITEM-1", "issue" : "7056", "issued" : { "date-parts" : [ [ "2005", "9", "8" ] ] }, "page" : "209-14", "publisher" : "Nature Publishing Group", "title" : "Strategies for containing an emerging influenza pandemic in Southeast Asia.", "type" : "article-journal", "volume" : "437" }, "uris" : [ "http://www.mendeley.com/documents/?uuid=6d8eb901-58aa-4f20-a6e7-c59eeddbcabc" ] }, { "id" : "ITEM-2", "itemData" : { "DOI" : "10.1177/027298902237709", "ISSN" : "0272-989X", "abstract" : "&lt;bi&gt;Background.&lt;/bi&gt; Post-exposure prophylaxis is a critical component of the public health response to bioterrorism. Computer simulation modeling may assist in designing antibiotic distribution centers for this task. &lt;bi&gt;Methods.&lt;/bi&gt; The authors used discrete event simulation modeling to determine staffing levels for entry screening, triage, medical evaluation, and drug dispensing stations in a hypothetical antibiotic distribution center operating in low medium, and high disease prevalence bioterrorism response scenarios. Patient arrival rates and processing times were based on prior mass prophylaxis campaigns. Multiple sensitivity analyses examined the relation-ship between average staff utilization rate (UR) (i.e., percentage of time occupied in patient contact) and capacity of the model to handle surge arrivals. &lt;bi&gt;Results.&lt;/bi&gt; Distribution center operation required from 93 staff for the low-prevalence scenario to 111 staff for the high-prevalence scenario to process approximately 1000 people per hour within the baseline model assumptions. Excess capacity to process surge arrivals approximated (1-UR) for triage staffing. &lt;bi&gt;Conclusions.&lt;/bi&gt; Discrete event simulation modeling is a useful tool in developing the public health infrastructure for bioterrorism response. Live exercises to validate the assumptions and outcomes presented here may improve preparedness to respond to bioterrorism.", "author" : [ { "dropping-particle" : "", "family" : "Hupert", "given" : "Nathaniel", "non-dropping-particle" : "", "parse-names" : false, "suffix" : "" }, { "dropping-particle" : "", "family" : "Mushlin", "given" : "Alvin I", "non-dropping-particle" : "", "parse-names" : false, "suffix" : "" }, { "dropping-particle" : "", "family" : "Callahan", "given" : "Mark A", "non-dropping-particle" : "", "parse-names" : false, "suffix" : "" } ], "container-title" : "Medical Decision Making", "id" : "ITEM-2", "issue" : "s5", "issued" : { "date-parts" : [ [ "2002" ] ] }, "page" : "S17-S25", "title" : "Modeling the Public Health Response to Bioterrorism: Using Discrete Event Simulation to Design Antibiotic Distribution Centers", "type" : "article-journal", "volume" : "22" }, "uris" : [ "http://www.mendeley.com/documents/?uuid=118ada30-062a-4695-ba51-84e4399a70f7" ] }, { "id" : "ITEM-3", "itemData" : { "ISSN" : "19928645", "abstract" : "A novel approach is proposed in this paper for personnel and vehicle iterative evacuation optimization to tackle crowd evacuation problem in emergency. The paper analyzes the mechanism to coordinate people flow evacuation with traffic stream evacuation, and explores optimization model from a personnel and vehicle coordination evacuation perspective. The evacuation is classified as two categories, namely evacuation with intervention and evacuation without intervention, which depends on whether intervention can be applied to path selection for evacuees. Scheduling scheme of evacuation vehicles is derived from improved ant colony algorithm, and then we integrate personnel evacuation simulation with micro traffic simulation system based on distributed collaborative simulation platform. Finally the optimal scheduling solution of system is searched out through constantly modifying evacuation plan by improved genetic algorithm. [ABSTRACT FROM AUTHOR]", "author" : [ { "dropping-particle" : "", "family" : "Ma", "given" : "Yunlong", "non-dropping-particle" : "", "parse-names" : false, "suffix" : "" }, { "dropping-particle" : "", "family" : "Zhang", "given" : "Feng", "non-dropping-particle" : "", "parse-names" : false, "suffix" : "" }, { "dropping-particle" : "", "family" : "Wang", "given" : "Jian", "non-dropping-particle" : "", "parse-names" : false, "suffix" : "" } ], "container-title" : "Journal of Theoretical &amp; Applied Information Technology", "id" : "ITEM-3", "issue" : "2", "issued" : { "date-parts" : [ [ "2013", "3", "20" ] ] }, "note" : "Accession Number: 87526003; YUNLONG MA 1; Email Address: mayunlong1976@gmail.com; FENG ZHANG 2; Email Address: zhangfeng0726@gmail.com; JIAN WANG 3; Email Address: jwang@tongji.edu.cn; Affiliations: 1 : Lecturer, CIMS Research Center of Tongji University, Shanghai 201804, China;  2 : Corresponding Author, CIMS Research Center of Tongji University, Shanghai 201804, China;  3 : Prof., CIMS Research Center of Tongji University, Shanghai 201804, China;  Source Info: 3/20/2013, Vol. 49 Issue 2, p864; Subject Term: VEHICLES; Subject Term: COMPUTER simulation; Subject Term: MATHEMATICAL optimization; Subject Term: EMERGENCY management; Subject Term: ITERATIVE methods (Mathematics); Subject Term: TRAFFIC flow; Author-Supplied Keyword: Evacuation with Intervention; Author-Supplied Keyword: Evacuation without Intervention; Author-Supplied Keyword: Personnel and Vehicle Coordination Evacuation (PVCE); Author-Supplied Keyword: Simulation and Optimization; Number of Pages: 7p;  Document Type: Article", "page" : "864-870", "publisher" : "Journal of Theoretical &amp; Applied Information Technology", "title" : "A study on simulation and optimization for personnel and vehicle coordination evacuation in case of emergency.", "type" : "article-journal", "volume" : "49" }, "uris" : [ "http://www.mendeley.com/documents/?uuid=5a7f1fde-7acf-448e-9cb4-14dca0eaa975" ] }, { "id" : "ITEM-4", "itemData" : { "DOI" : "10.2307/4622879", "ISSN" : "01605682", "abstract" : "This study investigates the effectiveness of simultaneous and staged evacuation strategies using agent-based simulation. In the simultaneous strategy, all residents are informed to evacuate simultaneously, whereas in the staged evacuation strategy, residents in different zones are organized to evacuate in an order based on different sequences of the zones within the affected area. This study uses an agent-based technique to model traffic flows at the level of individual vehicles and investigates the collective behaviours of evacuating vehicles. We conducted simulations using a microscopic simulation system called Paramics on three types of road network structures under different population densities. The three types of road network structures include a grid road structure, a ring road structure, and a real road structure from the City of San Marcos, Texas. Default rules in Paramics were used for trip generation, destination choice, and route choice. Simulation results indicate that (1) there is no evacuation strategy that can be considered as the best strategy across different road network structures, and the performance of the strategies depends on both road network structure and population density; (2) if the population density in the affected area is high and the underlying road network structure is a grid structure, then a staged evacuation strategy that alternates non-adjacent zones in the affected area is effective in reducing the overall evacuation time. CR - Copyright &amp;#169; 2008 Operational Research Society", "author" : [ { "dropping-particle" : "", "family" : "Chen", "given" : "X", "non-dropping-particle" : "", "parse-names" : false, "suffix" : "" }, { "dropping-particle" : "", "family" : "Zhan", "given" : "F B", "non-dropping-particle" : "", "parse-names" : false, "suffix" : "" } ], "container-title" : "The Journal of the Operational Research Society", "id" : "ITEM-4", "issue" : "1", "issued" : { "date-parts" : [ [ "2008", "1", "1" ] ] }, "page" : "25-33", "publisher" : "Palgrave Macmillan Journals on behalf of the Operational Research Society", "title" : "Agent-Based Modelling and Simulation of Urban Evacuation: Relative Effectiveness of Simultaneous and Staged Evacuation Strategies", "type" : "article-journal", "volume" : "59" }, "uris" : [ "http://www.mendeley.com/documents/?uuid=287e29ac-af14-4f87-8338-85594d859543" ] } ], "mendeley" : { "previouslyFormattedCitation" : "(X. Chen &amp; Zhan, 2008; Ferguson et al., 2005; Hupert, Mushlin, &amp; Callahan, 2002; Ma, Zhang, &amp; Wang, 2013)" }, "properties" : { "noteIndex" : 0 }, "schema" : "https://github.com/citation-style-language/schema/raw/master/csl-citation.json" }</w:instrText>
      </w:r>
      <w:r w:rsidR="00E10EFE">
        <w:fldChar w:fldCharType="separate"/>
      </w:r>
      <w:r w:rsidR="00E10EFE" w:rsidRPr="00E10EFE">
        <w:rPr>
          <w:noProof/>
        </w:rPr>
        <w:t>(X. Chen &amp; Zhan, 2008; Ferguson et al., 2005; Hupert, Mushlin, &amp; Callahan, 2002; Ma, Zhang, &amp; Wang, 2013)</w:t>
      </w:r>
      <w:r w:rsidR="00E10EFE">
        <w:fldChar w:fldCharType="end"/>
      </w:r>
      <w:r w:rsidR="00595E53" w:rsidRPr="00E10EFE">
        <w:rPr>
          <w:b/>
        </w:rPr>
        <w:t>.</w:t>
      </w:r>
      <w:r w:rsidR="00216663" w:rsidRPr="007D04D0">
        <w:rPr>
          <w:b/>
        </w:rPr>
        <w:t xml:space="preserve"> </w:t>
      </w:r>
    </w:p>
    <w:p w14:paraId="656AF2DE" w14:textId="063C8C8F" w:rsidR="000E7BC8" w:rsidRDefault="000E7BC8" w:rsidP="008B2353">
      <w:pPr>
        <w:pStyle w:val="Heading3"/>
      </w:pPr>
      <w:r>
        <w:t>Modeling and Simulation – Alternative Methodology</w:t>
      </w:r>
    </w:p>
    <w:p w14:paraId="1E920F5E" w14:textId="79643964" w:rsidR="000E7BC8" w:rsidRDefault="003D7260" w:rsidP="00E67BCE">
      <w:pPr>
        <w:spacing w:line="480" w:lineRule="auto"/>
        <w:rPr>
          <w:ins w:id="4" w:author="Dhananjai Rao" w:date="2013-12-15T12:02:00Z"/>
        </w:rPr>
      </w:pPr>
      <w:r>
        <w:tab/>
      </w:r>
      <w:r w:rsidR="00595E53">
        <w:t>S</w:t>
      </w:r>
      <w:r>
        <w:t xml:space="preserve">imulation is a imitation of a real world process or system over time </w:t>
      </w:r>
      <w:r>
        <w:fldChar w:fldCharType="begin" w:fldLock="1"/>
      </w:r>
      <w:r w:rsidR="00A04878">
        <w:instrText>ADDIN CSL_CITATION { "citationItems" : [ { "id" : "ITEM-1", "itemData" : { "ISBN" : "978-0-13-606212-7", "author" : [ { "dropping-particle" : "", "family" : "Banks", "given" : "Jerry", "non-dropping-particle" : "", "parse-names" : false, "suffix" : "" }, { "dropping-particle" : "", "family" : "Carson", "given" : "John", "non-dropping-particle" : "", "parse-names" : false, "suffix" : "" }, { "dropping-particle" : "", "family" : "Nelson", "given" : "Barry", "non-dropping-particle" : "", "parse-names" : false, "suffix" : "" }, { "dropping-particle" : "", "family" : "Nicol", "given" : "David", "non-dropping-particle" : "", "parse-names" : false, "suffix" : "" } ], "edition" : "Fith", "id" : "ITEM-1", "issued" : { "date-parts" : [ [ "2010" ] ] }, "publisher" : "Pearson Education Inc.", "publisher-place" : "Upper Saddle River, New Jersey, USA", "title" : "Discrete-Event System Simulation", "type" : "book" }, "uris" : [ "http://www.mendeley.com/documents/?uuid=eb267f1c-2aa2-4ba2-b324-312ab67e48df" ] } ], "mendeley" : { "previouslyFormattedCitation" : "(Banks, Carson, Nelson, &amp; Nicol, 2010)" }, "properties" : { "noteIndex" : 0 }, "schema" : "https://github.com/citation-style-language/schema/raw/master/csl-citation.json" }</w:instrText>
      </w:r>
      <w:r>
        <w:fldChar w:fldCharType="separate"/>
      </w:r>
      <w:r w:rsidRPr="00C31D59">
        <w:rPr>
          <w:noProof/>
        </w:rPr>
        <w:t>(Banks, Carson, Nelson, &amp; Nicol, 2010)</w:t>
      </w:r>
      <w:r>
        <w:fldChar w:fldCharType="end"/>
      </w:r>
      <w:r>
        <w:t xml:space="preserve">. </w:t>
      </w:r>
      <w:r w:rsidR="00EE5783">
        <w:t xml:space="preserve"> </w:t>
      </w:r>
      <w:r w:rsidR="0082263B">
        <w:t>Through</w:t>
      </w:r>
      <w:r w:rsidR="00752DEE">
        <w:t xml:space="preserve"> the use of </w:t>
      </w:r>
      <w:r w:rsidR="00920DE2">
        <w:t>simulation</w:t>
      </w:r>
      <w:r w:rsidR="00595E53">
        <w:t>,</w:t>
      </w:r>
      <w:r w:rsidR="00920DE2">
        <w:t xml:space="preserve"> </w:t>
      </w:r>
      <w:r w:rsidR="00BA71BF">
        <w:t xml:space="preserve">researchers and policy makers </w:t>
      </w:r>
      <w:r w:rsidR="00752DEE">
        <w:t xml:space="preserve">can </w:t>
      </w:r>
      <w:r w:rsidR="0082263B">
        <w:t>observe</w:t>
      </w:r>
      <w:r w:rsidR="00920DE2">
        <w:t xml:space="preserve"> exactly how the population reacts to</w:t>
      </w:r>
      <w:r w:rsidR="00595E53">
        <w:t xml:space="preserve"> a catastrophe</w:t>
      </w:r>
      <w:r w:rsidR="00920DE2">
        <w:t xml:space="preserve">, which allows </w:t>
      </w:r>
      <w:r w:rsidR="009B2541">
        <w:t>for</w:t>
      </w:r>
      <w:r w:rsidR="00920DE2">
        <w:t xml:space="preserve"> corrections to the </w:t>
      </w:r>
      <w:r w:rsidR="009B2541">
        <w:t xml:space="preserve">responses to </w:t>
      </w:r>
      <w:r w:rsidR="00677BB7">
        <w:t>policies e</w:t>
      </w:r>
      <w:r w:rsidR="00920DE2">
        <w:t xml:space="preserve">ven before it is ever used in the real world. </w:t>
      </w:r>
      <w:r w:rsidR="00862AC7">
        <w:fldChar w:fldCharType="begin" w:fldLock="1"/>
      </w:r>
      <w:r w:rsidR="00A04878">
        <w:instrText>ADDIN CSL_CITATION { "citationItems" : [ { "id" : "ITEM-1", "itemData" : { "DOI" : "10.1073/pnas.082080899", "author" : [ { "dropping-particle" : "", "family" : "Bonabeau", "given" : "Eric", "non-dropping-particle" : "", "parse-names" : false, "suffix" : "" } ], "container-title" : "Proceedings of the National Academy of Sciences of the United States of America", "id" : "ITEM-1", "issue" : "Suppl 3", "issued" : { "date-parts" : [ [ "2002", "5", "14" ] ] }, "note" : "10.1073/pnas.082080899 ", "page" : "7280-7287", "title" : "Agent-based modeling: Methods and techniques for simulating human systems", "type" : "article-journal", "volume" : "99" }, "uris" : [ "http://www.mendeley.com/documents/?uuid=a7840af1-e726-459b-82ef-5ce0f2d6330a" ] } ], "mendeley" : { "previouslyFormattedCitation" : "(Bonabeau, 2002)" }, "properties" : { "noteIndex" : 0 }, "schema" : "https://github.com/citation-style-language/schema/raw/master/csl-citation.json" }</w:instrText>
      </w:r>
      <w:r w:rsidR="00862AC7">
        <w:fldChar w:fldCharType="separate"/>
      </w:r>
      <w:proofErr w:type="gramStart"/>
      <w:r w:rsidR="00862AC7" w:rsidRPr="00C31D59">
        <w:rPr>
          <w:noProof/>
        </w:rPr>
        <w:t>(Bonabeau, 2002)</w:t>
      </w:r>
      <w:r w:rsidR="00862AC7">
        <w:fldChar w:fldCharType="end"/>
      </w:r>
      <w:r w:rsidR="00EE5783">
        <w:t>.</w:t>
      </w:r>
      <w:proofErr w:type="gramEnd"/>
      <w:r w:rsidR="00EE5783">
        <w:t xml:space="preserve"> </w:t>
      </w:r>
      <w:r w:rsidR="00031596">
        <w:t>In addition, a simulation can be run multiple times</w:t>
      </w:r>
      <w:r w:rsidR="00056F89">
        <w:t xml:space="preserve"> with different </w:t>
      </w:r>
      <w:r w:rsidR="00E901F5">
        <w:t>responses</w:t>
      </w:r>
      <w:r w:rsidR="00031596">
        <w:t xml:space="preserve"> in order to </w:t>
      </w:r>
      <w:r w:rsidR="0082263B">
        <w:t xml:space="preserve">determine which one </w:t>
      </w:r>
      <w:r w:rsidR="00056F89">
        <w:t>provides the best results</w:t>
      </w:r>
      <w:r w:rsidR="004152EB">
        <w:t xml:space="preserve"> </w:t>
      </w:r>
      <w:r w:rsidR="000F4684">
        <w:t xml:space="preserve">without </w:t>
      </w:r>
      <w:r w:rsidR="00C34251">
        <w:t>wasting resources</w:t>
      </w:r>
      <w:r w:rsidR="00920DE2">
        <w:t xml:space="preserve"> or time</w:t>
      </w:r>
      <w:r w:rsidR="00C34251">
        <w:t xml:space="preserve">. </w:t>
      </w:r>
      <w:r w:rsidR="00701E97">
        <w:t xml:space="preserve">Due to these benefits, </w:t>
      </w:r>
      <w:r w:rsidR="0082263B">
        <w:t>simulation</w:t>
      </w:r>
      <w:r w:rsidR="00701E97">
        <w:t xml:space="preserve"> will</w:t>
      </w:r>
      <w:r w:rsidR="009B2541">
        <w:t xml:space="preserve"> help design</w:t>
      </w:r>
      <w:r w:rsidR="001B7BCE">
        <w:t xml:space="preserve"> faster</w:t>
      </w:r>
      <w:r w:rsidR="009B2541">
        <w:t xml:space="preserve"> responses</w:t>
      </w:r>
      <w:r w:rsidR="001B7BCE">
        <w:t xml:space="preserve"> and help make them</w:t>
      </w:r>
      <w:r w:rsidR="00701E97">
        <w:t xml:space="preserve"> more effective once put in use in the real world. </w:t>
      </w:r>
      <w:r w:rsidR="001B7BCE">
        <w:t xml:space="preserve"> </w:t>
      </w:r>
      <w:r w:rsidR="005A0E71">
        <w:t xml:space="preserve">However, </w:t>
      </w:r>
      <w:r w:rsidR="001B7BCE">
        <w:t xml:space="preserve">a simulation requires </w:t>
      </w:r>
      <w:r w:rsidR="00000A67">
        <w:t>suitable</w:t>
      </w:r>
      <w:r w:rsidR="001B7BCE">
        <w:t xml:space="preserve"> underlying model in order to operate</w:t>
      </w:r>
      <w:r w:rsidR="00701E97">
        <w:t xml:space="preserve">. </w:t>
      </w:r>
    </w:p>
    <w:p w14:paraId="6464574C" w14:textId="24DAD323" w:rsidR="000E7BC8" w:rsidRDefault="0098385E" w:rsidP="008B2353">
      <w:pPr>
        <w:pStyle w:val="Heading3"/>
      </w:pPr>
      <w:r>
        <w:t xml:space="preserve">Motivation: </w:t>
      </w:r>
      <w:r w:rsidR="000E7BC8">
        <w:t>Modeling</w:t>
      </w:r>
      <w:r w:rsidR="004B4171">
        <w:t xml:space="preserve"> and current shortcomings</w:t>
      </w:r>
    </w:p>
    <w:p w14:paraId="2914D8D4" w14:textId="15BDF30D" w:rsidR="002200BB" w:rsidRDefault="001C2119" w:rsidP="0005239F">
      <w:pPr>
        <w:spacing w:line="480" w:lineRule="auto"/>
      </w:pPr>
      <w:r>
        <w:tab/>
      </w:r>
      <w:r w:rsidR="00000A67">
        <w:t>A model is usually a set of</w:t>
      </w:r>
      <w:r w:rsidR="001B7BCE">
        <w:t xml:space="preserve"> assumptions about a currently existing system in place </w:t>
      </w:r>
      <w:r w:rsidR="001B7BCE">
        <w:fldChar w:fldCharType="begin" w:fldLock="1"/>
      </w:r>
      <w:r w:rsidR="00A04878">
        <w:instrText>ADDIN CSL_CITATION { "citationItems" : [ { "id" : "ITEM-1", "itemData" : { "ISBN" : "978-0-13-606212-7", "author" : [ { "dropping-particle" : "", "family" : "Banks", "given" : "Jerry", "non-dropping-particle" : "", "parse-names" : false, "suffix" : "" }, { "dropping-particle" : "", "family" : "Carson", "given" : "John", "non-dropping-particle" : "", "parse-names" : false, "suffix" : "" }, { "dropping-particle" : "", "family" : "Nelson", "given" : "Barry", "non-dropping-particle" : "", "parse-names" : false, "suffix" : "" }, { "dropping-particle" : "", "family" : "Nicol", "given" : "David", "non-dropping-particle" : "", "parse-names" : false, "suffix" : "" } ], "edition" : "Fith", "id" : "ITEM-1", "issued" : { "date-parts" : [ [ "2010" ] ] }, "publisher" : "Pearson Education Inc.", "publisher-place" : "Upper Saddle River, New Jersey, USA", "title" : "Discrete-Event System Simulation", "type" : "book" }, "uris" : [ "http://www.mendeley.com/documents/?uuid=eb267f1c-2aa2-4ba2-b324-312ab67e48df" ] } ], "mendeley" : { "previouslyFormattedCitation" : "(Banks et al., 2010)" }, "properties" : { "noteIndex" : 0 }, "schema" : "https://github.com/citation-style-language/schema/raw/master/csl-citation.json" }</w:instrText>
      </w:r>
      <w:r w:rsidR="001B7BCE">
        <w:fldChar w:fldCharType="separate"/>
      </w:r>
      <w:r w:rsidR="001B7BCE" w:rsidRPr="00C31D59">
        <w:rPr>
          <w:noProof/>
        </w:rPr>
        <w:t>(Banks et al., 2010)</w:t>
      </w:r>
      <w:r w:rsidR="001B7BCE">
        <w:fldChar w:fldCharType="end"/>
      </w:r>
      <w:r w:rsidR="001B7BCE">
        <w:t xml:space="preserve"> .</w:t>
      </w:r>
      <w:r w:rsidR="00115B96">
        <w:t xml:space="preserve"> </w:t>
      </w:r>
      <w:r w:rsidR="00000A67">
        <w:t>Models provide</w:t>
      </w:r>
      <w:r w:rsidR="00115B96">
        <w:t xml:space="preserve"> </w:t>
      </w:r>
      <w:r w:rsidR="00862AC7">
        <w:t xml:space="preserve">the rules </w:t>
      </w:r>
      <w:r w:rsidR="00AD10D5">
        <w:t xml:space="preserve">with </w:t>
      </w:r>
      <w:r w:rsidR="00862AC7">
        <w:t>which the simulation function</w:t>
      </w:r>
      <w:r w:rsidR="00684064">
        <w:t>s</w:t>
      </w:r>
      <w:r w:rsidR="00862AC7">
        <w:t xml:space="preserve"> as it progresses. Thus</w:t>
      </w:r>
      <w:r w:rsidR="00701E97">
        <w:t>,</w:t>
      </w:r>
      <w:r w:rsidR="00862AC7">
        <w:t xml:space="preserve"> without a model that accurately </w:t>
      </w:r>
      <w:r w:rsidR="00701E97">
        <w:t>portrays</w:t>
      </w:r>
      <w:r w:rsidR="00862AC7">
        <w:t xml:space="preserve"> the </w:t>
      </w:r>
      <w:r w:rsidR="00701E97">
        <w:t xml:space="preserve">human population, </w:t>
      </w:r>
      <w:r w:rsidR="00684064">
        <w:t xml:space="preserve">a </w:t>
      </w:r>
      <w:r w:rsidR="00862AC7">
        <w:t xml:space="preserve">simulation </w:t>
      </w:r>
      <w:r w:rsidR="00701E97">
        <w:t>will provide inaccurate results</w:t>
      </w:r>
      <w:r w:rsidR="00CE6D31">
        <w:t xml:space="preserve">. </w:t>
      </w:r>
      <w:r w:rsidR="00AD10D5">
        <w:t>Typically</w:t>
      </w:r>
      <w:r w:rsidR="00862AC7">
        <w:t xml:space="preserve"> models</w:t>
      </w:r>
      <w:r w:rsidR="00006D03">
        <w:t>, especially when concerning humans,</w:t>
      </w:r>
      <w:r w:rsidR="00862AC7">
        <w:t xml:space="preserve"> tend to be one use</w:t>
      </w:r>
      <w:r w:rsidR="00006D03">
        <w:t xml:space="preserve"> and only for a very specific </w:t>
      </w:r>
      <w:r w:rsidR="009B2541">
        <w:t>event</w:t>
      </w:r>
      <w:r w:rsidR="00244C22">
        <w:t xml:space="preserve"> </w:t>
      </w:r>
      <w:r w:rsidR="00006D03">
        <w:fldChar w:fldCharType="begin" w:fldLock="1"/>
      </w:r>
      <w:r w:rsidR="00A04878">
        <w:instrText>ADDIN CSL_CITATION { "citationItems" : [ { "id" : "ITEM-1", "itemData" : { "DOI" : "10.1073/pnas.082080899", "author" : [ { "dropping-particle" : "", "family" : "Bonabeau", "given" : "Eric", "non-dropping-particle" : "", "parse-names" : false, "suffix" : "" } ], "container-title" : "Proceedings of the National Academy of Sciences of the United States of America", "id" : "ITEM-1", "issue" : "Suppl 3", "issued" : { "date-parts" : [ [ "2002", "5", "14" ] ] }, "note" : "10.1073/pnas.082080899 ", "page" : "7280-7287", "title" : "Agent-based modeling: Methods and techniques for simulating human systems", "type" : "article-journal", "volume" : "99" }, "uris" : [ "http://www.mendeley.com/documents/?uuid=a7840af1-e726-459b-82ef-5ce0f2d6330a" ] } ], "mendeley" : { "previouslyFormattedCitation" : "(Bonabeau, 2002)" }, "properties" : { "noteIndex" : 0 }, "schema" : "https://github.com/citation-style-language/schema/raw/master/csl-citation.json" }</w:instrText>
      </w:r>
      <w:r w:rsidR="00006D03">
        <w:fldChar w:fldCharType="separate"/>
      </w:r>
      <w:r w:rsidR="00006D03" w:rsidRPr="00C31D59">
        <w:rPr>
          <w:noProof/>
        </w:rPr>
        <w:t>(Bonabeau, 2002)</w:t>
      </w:r>
      <w:r w:rsidR="00006D03">
        <w:fldChar w:fldCharType="end"/>
      </w:r>
      <w:r w:rsidR="00862AC7">
        <w:t>.</w:t>
      </w:r>
      <w:r w:rsidR="00006D03">
        <w:t xml:space="preserve"> </w:t>
      </w:r>
      <w:r w:rsidR="00213A8A">
        <w:t xml:space="preserve"> </w:t>
      </w:r>
      <w:r w:rsidR="00CE6D31">
        <w:t xml:space="preserve">Single use models stem from the </w:t>
      </w:r>
      <w:r w:rsidR="00591D66">
        <w:t>fact</w:t>
      </w:r>
      <w:r w:rsidR="00213A8A">
        <w:t xml:space="preserve"> to the human populations can change rapidly</w:t>
      </w:r>
      <w:r w:rsidR="00684064">
        <w:t xml:space="preserve">.  Furthermore, </w:t>
      </w:r>
      <w:r w:rsidR="008D4D8B">
        <w:t>catastrophes affect</w:t>
      </w:r>
      <w:r w:rsidR="00213A8A">
        <w:t xml:space="preserve"> different areas of the society</w:t>
      </w:r>
      <w:r w:rsidR="00684064">
        <w:t xml:space="preserve"> with different population geographies requiring the use of highly specific models</w:t>
      </w:r>
      <w:r w:rsidR="00213A8A">
        <w:t xml:space="preserve">. </w:t>
      </w:r>
      <w:r w:rsidR="002842A2">
        <w:t>The lack of constancies between population and catastrophes</w:t>
      </w:r>
      <w:r w:rsidR="00006D03">
        <w:t xml:space="preserve"> leads to the remaking of the </w:t>
      </w:r>
      <w:r w:rsidR="00213A8A">
        <w:t xml:space="preserve">human </w:t>
      </w:r>
      <w:r w:rsidR="00006D03">
        <w:t xml:space="preserve">model every time </w:t>
      </w:r>
      <w:r w:rsidR="009402DC">
        <w:t xml:space="preserve">the population changes. </w:t>
      </w:r>
      <w:r w:rsidR="00684064">
        <w:t>Although m</w:t>
      </w:r>
      <w:r w:rsidR="004A709B">
        <w:t xml:space="preserve">odels have been successfully developed which can be easily adjusted for different populations and regions, they lack the ability </w:t>
      </w:r>
      <w:r w:rsidR="00221248">
        <w:t>to be used for multiple purposes</w:t>
      </w:r>
      <w:r w:rsidR="00006D03">
        <w:t>.</w:t>
      </w:r>
      <w:r w:rsidR="00841AEF">
        <w:t xml:space="preserve"> </w:t>
      </w:r>
      <w:r w:rsidR="00204D4C">
        <w:t xml:space="preserve"> </w:t>
      </w:r>
    </w:p>
    <w:p w14:paraId="328CA5DF" w14:textId="629E612D" w:rsidR="0098385E" w:rsidRDefault="00684064" w:rsidP="008B2353">
      <w:pPr>
        <w:spacing w:line="480" w:lineRule="auto"/>
        <w:ind w:firstLine="720"/>
        <w:rPr>
          <w:u w:val="single"/>
        </w:rPr>
      </w:pPr>
      <w:r>
        <w:t xml:space="preserve">Model </w:t>
      </w:r>
      <w:r w:rsidR="00FF4B26">
        <w:t>adaptability</w:t>
      </w:r>
      <w:r w:rsidR="009402DC">
        <w:t xml:space="preserve"> </w:t>
      </w:r>
      <w:r>
        <w:t xml:space="preserve">to diverse population geography </w:t>
      </w:r>
      <w:r w:rsidR="00FF4B26">
        <w:t>is</w:t>
      </w:r>
      <w:r w:rsidR="009402DC">
        <w:t xml:space="preserve"> typically accomplished</w:t>
      </w:r>
      <w:r w:rsidR="00EF1950">
        <w:t xml:space="preserve"> by the use of</w:t>
      </w:r>
      <w:r w:rsidR="00204D4C">
        <w:t xml:space="preserve"> e</w:t>
      </w:r>
      <w:r w:rsidR="004B14DC">
        <w:t>asily modified data sources, parameters</w:t>
      </w:r>
      <w:ins w:id="5" w:author="Dhananjai Rao" w:date="2013-11-22T19:54:00Z">
        <w:r>
          <w:t>,</w:t>
        </w:r>
      </w:ins>
      <w:r w:rsidR="004B14DC">
        <w:t xml:space="preserve"> and exchangeable </w:t>
      </w:r>
      <w:proofErr w:type="spellStart"/>
      <w:r w:rsidR="00E901F5">
        <w:t>s</w:t>
      </w:r>
      <w:r w:rsidR="00DE219E">
        <w:t>ub</w:t>
      </w:r>
      <w:r w:rsidR="004B14DC">
        <w:t>models</w:t>
      </w:r>
      <w:proofErr w:type="spellEnd"/>
      <w:r w:rsidR="004B14DC">
        <w:t xml:space="preserve"> </w:t>
      </w:r>
      <w:r w:rsidR="004B14DC">
        <w:fldChar w:fldCharType="begin" w:fldLock="1"/>
      </w:r>
      <w:r w:rsidR="00A04878">
        <w:instrText>ADDIN CSL_CITATION { "citationItems" : [ { "id" : "ITEM-1", "itemData" : { "DOI" : "10.1109/TSMCA.2005.851291", "abstract" : "While structured by social and institutional networks, disease outbreaks are modulated by physical, economical, technological, communication, health, and governmental infrastructures. To systematically reason about the nature of outbreaks, the potential outcomes of media, prophylaxis, and vaccination campaigns, and the relative value of various early warning devices, social context, and infrastructure, must be considered. Numerical models provide a cost-effective ethical system for reasoning about such events. BioWar, a scalable citywide multiagent network numerical model, is described in this paper. BioWar simulates individuals as agents who are embedded in social, health, and professional networks and tracks the incidence of background and maliciously introduced diseases. In addition to epidemiology, BioWar simulates health-care-seeking behaviors, absenteeism patterns, and pharmaceutical purchases, information useful for syndromic and behavioral surveillance algorithms.", "author" : [ { "dropping-particle" : "", "family" : "Carley", "given" : "K.M.", "non-dropping-particle" : "", "parse-names" : false, "suffix" : "" }, { "dropping-particle" : "", "family" : "Fridsma", "given" : "D.B.", "non-dropping-particle" : "", "parse-names" : false, "suffix" : "" }, { "dropping-particle" : "", "family" : "Casman", "given" : "E.", "non-dropping-particle" : "", "parse-names" : false, "suffix" : "" }, { "dropping-particle" : "", "family" : "Yahja", "given" : "A.", "non-dropping-particle" : "", "parse-names" : false, "suffix" : "" }, { "dropping-particle" : "", "family" : "Altman", "given" : "N.", "non-dropping-particle" : "", "parse-names" : false, "suffix" : "" }, { "dropping-particle" : "", "family" : "Chen", "given" : "Li-Chiou", "non-dropping-particle" : "", "parse-names" : false, "suffix" : "" }, { "dropping-particle" : "", "family" : "Kaminsky", "given" : "B.", "non-dropping-particle" : "", "parse-names" : false, "suffix" : "" }, { "dropping-particle" : "", "family" : "Nave", "given" : "D.", "non-dropping-particle" : "", "parse-names" : false, "suffix" : "" } ], "container-title" : "Systems, Man and Cybernetics, Part A: Systems and Humans, IEEE Transactions on", "id" : "ITEM-1", "issue" : "2", "issued" : { "date-parts" : [ [ "2006" ] ] }, "page" : "252-265", "title" : "BioWar: scalable agent-based model of bioattacks", "type" : "article-journal", "volume" : "36" }, "uris" : [ "http://www.mendeley.com/documents/?uuid=a205731d-03ca-47dd-a110-8684510c2b1e" ] }, { "id" : "ITEM-2", "itemData" : { "DOI" : "10.1038/nature04017", "ISSN" : "1476-4687", "PMID" : "16079797", "abstract" : "Highly pathogenic H5N1 influenza A viruses are now endemic in avian populations in Southeast Asia, and human cases continue to accumulate. Although currently incapable of sustained human-to-human transmission, H5N1 represents a serious pandemic threat owing to the risk of a mutation or reassortment generating a virus with increased transmissibility. Identifying public health interventions that might be able to halt a pandemic in its earliest stages is therefore a priority. Here we use a simulation model of influenza transmission in Southeast Asia to evaluate the potential effectiveness of targeted mass prophylactic use of antiviral drugs as a containment strategy. Other interventions aimed at reducing population contact rates are also examined as reinforcements to an antiviral-based containment policy. We show that elimination of a nascent pandemic may be feasible using a combination of geographically targeted prophylaxis and social distancing measures, if the basic reproduction number of the new virus is below 1.8. We predict that a stockpile of 3 million courses of antiviral drugs should be sufficient for elimination. Policy effectiveness depends critically on how quickly clinical cases are diagnosed and the speed with which antiviral drugs can be distributed.", "author" : [ { "dropping-particle" : "", "family" : "Ferguson", "given" : "Neil M", "non-dropping-particle" : "", "parse-names" : false, "suffix" : "" }, { "dropping-particle" : "", "family" : "Cummings", "given" : "Derek A T", "non-dropping-particle" : "", "parse-names" : false, "suffix" : "" }, { "dropping-particle" : "", "family" : "Cauchemez", "given" : "Simon", "non-dropping-particle" : "", "parse-names" : false, "suffix" : "" }, { "dropping-particle" : "", "family" : "Fraser", "given" : "Christophe", "non-dropping-particle" : "", "parse-names" : false, "suffix" : "" }, { "dropping-particle" : "", "family" : "Riley", "given" : "Steven", "non-dropping-particle" : "", "parse-names" : false, "suffix" : "" }, { "dropping-particle" : "", "family" : "Meeyai", "given" : "Aronrag", "non-dropping-particle" : "", "parse-names" : false, "suffix" : "" }, { "dropping-particle" : "", "family" : "Iamsirithaworn", "given" : "Sopon", "non-dropping-particle" : "", "parse-names" : false, "suffix" : "" }, { "dropping-particle" : "", "family" : "Burke", "given" : "Donald S", "non-dropping-particle" : "", "parse-names" : false, "suffix" : "" } ], "container-title" : "Nature", "id" : "ITEM-2", "issue" : "7056", "issued" : { "date-parts" : [ [ "2005", "9", "8" ] ] }, "page" : "209-14", "publisher" : "Nature Publishing Group", "title" : "Strategies for containing an emerging influenza pandemic in Southeast Asia.", "type" : "article-journal", "volume" : "437" }, "uris" : [ "http://www.mendeley.com/documents/?uuid=6d8eb901-58aa-4f20-a6e7-c59eeddbcabc" ] } ], "mendeley" : { "previouslyFormattedCitation" : "(Carley et al., 2006; Ferguson et al., 2005)" }, "properties" : { "noteIndex" : 0 }, "schema" : "https://github.com/citation-style-language/schema/raw/master/csl-citation.json" }</w:instrText>
      </w:r>
      <w:r w:rsidR="004B14DC">
        <w:fldChar w:fldCharType="separate"/>
      </w:r>
      <w:r w:rsidR="00314A67" w:rsidRPr="00C31D59">
        <w:rPr>
          <w:noProof/>
        </w:rPr>
        <w:t>(Carley et al., 2006; Ferguson et al., 2005)</w:t>
      </w:r>
      <w:r w:rsidR="004B14DC">
        <w:fldChar w:fldCharType="end"/>
      </w:r>
      <w:r w:rsidR="00EF1950">
        <w:t xml:space="preserve">. These </w:t>
      </w:r>
      <w:r w:rsidR="00AD0F2C">
        <w:t>three</w:t>
      </w:r>
      <w:r w:rsidR="00EF1950">
        <w:t xml:space="preserve"> factors</w:t>
      </w:r>
      <w:r w:rsidR="00225AEB">
        <w:t xml:space="preserve"> have shown to</w:t>
      </w:r>
      <w:r w:rsidR="00EF1950">
        <w:t xml:space="preserve"> </w:t>
      </w:r>
      <w:r w:rsidR="0063504F">
        <w:t>allow</w:t>
      </w:r>
      <w:r w:rsidR="00204D4C">
        <w:t xml:space="preserve"> the model to </w:t>
      </w:r>
      <w:r w:rsidR="00EF1950">
        <w:t xml:space="preserve">be quickly </w:t>
      </w:r>
      <w:r w:rsidR="00204D4C">
        <w:t>adapt</w:t>
      </w:r>
      <w:r w:rsidR="00EF1950">
        <w:t>ed</w:t>
      </w:r>
      <w:r w:rsidR="00204D4C">
        <w:t xml:space="preserve"> to the new region</w:t>
      </w:r>
      <w:r w:rsidR="00E901F5">
        <w:t xml:space="preserve"> and population</w:t>
      </w:r>
      <w:r w:rsidR="00204D4C">
        <w:t xml:space="preserve">. </w:t>
      </w:r>
      <w:r w:rsidR="009402DC">
        <w:t>Through</w:t>
      </w:r>
      <w:r w:rsidR="00841AEF">
        <w:t xml:space="preserve"> the use of these </w:t>
      </w:r>
      <w:r w:rsidR="00B300F7">
        <w:t>adaptable</w:t>
      </w:r>
      <w:r w:rsidR="00EF1950">
        <w:t xml:space="preserve"> models </w:t>
      </w:r>
      <w:r w:rsidR="00932750">
        <w:t xml:space="preserve">researchers and </w:t>
      </w:r>
      <w:r w:rsidR="002B797C">
        <w:t>policymakers can</w:t>
      </w:r>
      <w:r w:rsidR="00932750">
        <w:t xml:space="preserve"> reuse them and save valuable time and resources</w:t>
      </w:r>
      <w:r w:rsidR="0005239F">
        <w:t xml:space="preserve"> when faced with a specific problem. However, if they are faced with a new problem they often have to start over completely. S</w:t>
      </w:r>
      <w:r w:rsidR="009402DC">
        <w:t xml:space="preserve">ignificant </w:t>
      </w:r>
      <w:r w:rsidR="00244C22">
        <w:t xml:space="preserve">research has </w:t>
      </w:r>
      <w:r>
        <w:t xml:space="preserve">been invested </w:t>
      </w:r>
      <w:r w:rsidR="00244C22">
        <w:t xml:space="preserve">into </w:t>
      </w:r>
      <w:r>
        <w:t xml:space="preserve">modeling </w:t>
      </w:r>
      <w:r w:rsidR="009663C9">
        <w:t>human population</w:t>
      </w:r>
      <w:r>
        <w:t xml:space="preserve">s so </w:t>
      </w:r>
      <w:r w:rsidR="00244C22">
        <w:t xml:space="preserve">that </w:t>
      </w:r>
      <w:r>
        <w:t xml:space="preserve">the models </w:t>
      </w:r>
      <w:r w:rsidR="00244C22">
        <w:t xml:space="preserve">can be </w:t>
      </w:r>
      <w:r w:rsidR="001622F7">
        <w:t>used for</w:t>
      </w:r>
      <w:r w:rsidR="00244C22">
        <w:t xml:space="preserve"> more than one </w:t>
      </w:r>
      <w:r w:rsidR="00E62BB1">
        <w:t>type of</w:t>
      </w:r>
      <w:r w:rsidR="00DF6646">
        <w:t xml:space="preserve"> application</w:t>
      </w:r>
      <w:r w:rsidR="009663C9">
        <w:t xml:space="preserve"> </w:t>
      </w:r>
      <w:r w:rsidR="00244C22">
        <w:t xml:space="preserve">(e.g. </w:t>
      </w:r>
      <w:r w:rsidR="009B2541">
        <w:t>evacuations</w:t>
      </w:r>
      <w:r w:rsidR="00244C22" w:rsidRPr="00244C22">
        <w:t xml:space="preserve"> </w:t>
      </w:r>
      <w:r w:rsidR="00244C22">
        <w:t>and epidemiology).</w:t>
      </w:r>
      <w:r w:rsidR="00D761D2">
        <w:t xml:space="preserve"> </w:t>
      </w:r>
      <w:r w:rsidR="00D27BC7">
        <w:t>Application a</w:t>
      </w:r>
      <w:r w:rsidR="00063173">
        <w:t>daptability</w:t>
      </w:r>
      <w:r w:rsidR="00D95FDE">
        <w:t xml:space="preserve"> </w:t>
      </w:r>
      <w:r w:rsidR="007F0BF9">
        <w:t>is</w:t>
      </w:r>
      <w:r w:rsidR="00336370">
        <w:t xml:space="preserve"> accomplished </w:t>
      </w:r>
      <w:r w:rsidR="0005239F">
        <w:t xml:space="preserve">in a similar way to that of the population adaptability. </w:t>
      </w:r>
      <w:r w:rsidR="00121AC5" w:rsidRPr="00121AC5">
        <w:t xml:space="preserve">By </w:t>
      </w:r>
      <w:r w:rsidR="00121AC5">
        <w:t>separating</w:t>
      </w:r>
      <w:r w:rsidR="00121AC5" w:rsidRPr="00121AC5">
        <w:t xml:space="preserve"> the policy from the population model will allow for greater adaptability to various applications.</w:t>
      </w:r>
    </w:p>
    <w:p w14:paraId="43D67E4F" w14:textId="58C43181" w:rsidR="001C2119" w:rsidRDefault="0098385E" w:rsidP="00651953">
      <w:pPr>
        <w:pStyle w:val="Heading2"/>
      </w:pPr>
      <w:r>
        <w:t>PROPOSED RESEARCH</w:t>
      </w:r>
      <w:r w:rsidR="00AD7659">
        <w:t xml:space="preserve"> </w:t>
      </w:r>
    </w:p>
    <w:p w14:paraId="4B784300" w14:textId="0D16B26B" w:rsidR="00A21E7D" w:rsidRPr="00F04FA6" w:rsidRDefault="00244C22" w:rsidP="00B300AE">
      <w:pPr>
        <w:spacing w:line="480" w:lineRule="auto"/>
        <w:jc w:val="left"/>
      </w:pPr>
      <w:r>
        <w:tab/>
      </w:r>
      <w:r w:rsidR="00DB11D2">
        <w:t xml:space="preserve">The key component for application adaptability is the creation of a generalized human model. </w:t>
      </w:r>
      <w:r w:rsidR="00E447A1">
        <w:t xml:space="preserve"> </w:t>
      </w:r>
      <w:r w:rsidR="00684064">
        <w:t>However, generating large-scale human models from raw demographic, population geographic, and other statistical data is a challenging task</w:t>
      </w:r>
      <w:r w:rsidR="00B300AE">
        <w:t xml:space="preserve"> </w:t>
      </w:r>
      <w:r w:rsidR="00B300AE">
        <w:fldChar w:fldCharType="begin" w:fldLock="1"/>
      </w:r>
      <w:r w:rsidR="00A04878">
        <w:instrText>ADDIN CSL_CITATION { "citationItems" : [ { "id" : "ITEM-1", "itemData" : { "DOI" : "10.1109/CRIS.2010.5617584", "ISBN" : "VO -", "abstract" : "A social network is a critical infrastructure for the propagation of an infectious disease in a population. It is important to study the structural properties of the social network for identifying feasible public health interventions that can effectively contain a potential epidemic outbreak. In this work, we focus on flu-like diseases and corresponding people-people social contact networks. We study such social infrastructures of three cities: Los Angeles, USA, Beijing, China and Delhi, India. These contact networks are different due to different construction methodologies and the fact that the populations inherently have very different demographic structures and activity patterns. We compare them in terms of static structural properties (such as clustering coefficient, degree distribution), as well as disease dynamics and efficacy of intervention (e.g., school closure). The comparison between synthetic populations and social contact networks from different regions of the world can provide valuable insight on creating a global synthetic population and social infrastructure for studying public health problems.", "author" : [ { "dropping-particle" : "", "family" : "Chen", "given" : "Jiangzhuo", "non-dropping-particle" : "", "parse-names" : false, "suffix" : "" }, { "dropping-particle" : "", "family" : "Huang", "given" : "Fei", "non-dropping-particle" : "", "parse-names" : false, "suffix" : "" }, { "dropping-particle" : "", "family" : "Khan", "given" : "M", "non-dropping-particle" : "", "parse-names" : false, "suffix" : "" }, { "dropping-particle" : "", "family" : "Marathe", "given" : "M", "non-dropping-particle" : "", "parse-names" : false, "suffix" : "" }, { "dropping-particle" : "", "family" : "Stretz", "given" : "P", "non-dropping-particle" : "", "parse-names" : false, "suffix" : "" }, { "dropping-particle" : "", "family" : "Xia", "given" : "Huadong", "non-dropping-particle" : "", "parse-names" : false, "suffix" : "" } ], "container-title" : "Critical Infrastructure (CRIS), 2010 5th International Conference on", "id" : "ITEM-1", "issued" : { "date-parts" : [ [ "2010" ] ] }, "page" : "1-8", "title" : "The effect of demographic and spatial variability on epidemics: A comparison between Beijing, Delhi, and Los Angeles", "type" : "article" }, "uris" : [ "http://www.mendeley.com/documents/?uuid=bfe1c513-80fc-4d1c-b6a5-d0e4c965498b" ] }, { "id" : "ITEM-2", "itemData" : { "DOI" : "10.1109/TSMCA.2005.851291", "abstract" : "While structured by social and institutional networks, disease outbreaks are modulated by physical, economical, technological, communication, health, and governmental infrastructures. To systematically reason about the nature of outbreaks, the potential outcomes of media, prophylaxis, and vaccination campaigns, and the relative value of various early warning devices, social context, and infrastructure, must be considered. Numerical models provide a cost-effective ethical system for reasoning about such events. BioWar, a scalable citywide multiagent network numerical model, is described in this paper. BioWar simulates individuals as agents who are embedded in social, health, and professional networks and tracks the incidence of background and maliciously introduced diseases. In addition to epidemiology, BioWar simulates health-care-seeking behaviors, absenteeism patterns, and pharmaceutical purchases, information useful for syndromic and behavioral surveillance algorithms.", "author" : [ { "dropping-particle" : "", "family" : "Carley", "given" : "K.M.", "non-dropping-particle" : "", "parse-names" : false, "suffix" : "" }, { "dropping-particle" : "", "family" : "Fridsma", "given" : "D.B.", "non-dropping-particle" : "", "parse-names" : false, "suffix" : "" }, { "dropping-particle" : "", "family" : "Casman", "given" : "E.", "non-dropping-particle" : "", "parse-names" : false, "suffix" : "" }, { "dropping-particle" : "", "family" : "Yahja", "given" : "A.", "non-dropping-particle" : "", "parse-names" : false, "suffix" : "" }, { "dropping-particle" : "", "family" : "Altman", "given" : "N.", "non-dropping-particle" : "", "parse-names" : false, "suffix" : "" }, { "dropping-particle" : "", "family" : "Chen", "given" : "Li-Chiou", "non-dropping-particle" : "", "parse-names" : false, "suffix" : "" }, { "dropping-particle" : "", "family" : "Kaminsky", "given" : "B.", "non-dropping-particle" : "", "parse-names" : false, "suffix" : "" }, { "dropping-particle" : "", "family" : "Nave", "given" : "D.", "non-dropping-particle" : "", "parse-names" : false, "suffix" : "" } ], "container-title" : "Systems, Man and Cybernetics, Part A: Systems and Humans, IEEE Transactions on", "id" : "ITEM-2", "issue" : "2", "issued" : { "date-parts" : [ [ "2006" ] ] }, "page" : "252-265", "title" : "BioWar: scalable agent-based model of bioattacks", "type" : "article-journal", "volume" : "36" }, "uris" : [ "http://www.mendeley.com/documents/?uuid=a205731d-03ca-47dd-a110-8684510c2b1e" ] } ], "mendeley" : { "previouslyFormattedCitation" : "(Carley et al., 2006; J. Chen et al., 2010)" }, "properties" : { "noteIndex" : 0 }, "schema" : "https://github.com/citation-style-language/schema/raw/master/csl-citation.json" }</w:instrText>
      </w:r>
      <w:r w:rsidR="00B300AE">
        <w:fldChar w:fldCharType="separate"/>
      </w:r>
      <w:r w:rsidR="00B914A1" w:rsidRPr="00B914A1">
        <w:rPr>
          <w:noProof/>
        </w:rPr>
        <w:t>(Carley et al., 2006; J. Chen et al., 2010)</w:t>
      </w:r>
      <w:r w:rsidR="00B300AE">
        <w:fldChar w:fldCharType="end"/>
      </w:r>
      <w:r w:rsidR="00684064" w:rsidRPr="008D4D8B">
        <w:rPr>
          <w:b/>
        </w:rPr>
        <w:t>.</w:t>
      </w:r>
      <w:r w:rsidR="00684064">
        <w:t xml:space="preserve"> Consequently, this research proposes the development of a </w:t>
      </w:r>
      <w:r w:rsidR="009B2541">
        <w:t>Human Population and Location Simulator (HAPLOS)</w:t>
      </w:r>
      <w:r w:rsidR="00684064">
        <w:t>. The primary objective of HAPLOS</w:t>
      </w:r>
      <w:r w:rsidR="009B2541">
        <w:t xml:space="preserve"> </w:t>
      </w:r>
      <w:r w:rsidR="00684064">
        <w:t xml:space="preserve">is to </w:t>
      </w:r>
      <w:r w:rsidR="00DB11D2">
        <w:t>provide a</w:t>
      </w:r>
      <w:r w:rsidR="00BE3CD0">
        <w:t xml:space="preserve">n effective </w:t>
      </w:r>
      <w:r w:rsidR="00DB11D2">
        <w:t xml:space="preserve">way to generate these types of human </w:t>
      </w:r>
      <w:r w:rsidR="001D566F">
        <w:t>models</w:t>
      </w:r>
      <w:r w:rsidR="009B2541">
        <w:t xml:space="preserve">. </w:t>
      </w:r>
      <w:r w:rsidR="006E6301">
        <w:t xml:space="preserve">Specifically, </w:t>
      </w:r>
      <w:r w:rsidR="00525600">
        <w:t xml:space="preserve">applying </w:t>
      </w:r>
      <w:r w:rsidR="009B2541">
        <w:t xml:space="preserve">HAPLOS </w:t>
      </w:r>
      <w:r w:rsidR="00525600">
        <w:t xml:space="preserve">to </w:t>
      </w:r>
      <w:r w:rsidR="00E812DB">
        <w:t>events</w:t>
      </w:r>
      <w:r w:rsidR="00525600">
        <w:t xml:space="preserve"> that </w:t>
      </w:r>
      <w:r w:rsidR="00D371BA">
        <w:t xml:space="preserve">will </w:t>
      </w:r>
      <w:r w:rsidR="00525600">
        <w:t xml:space="preserve">affect both responses to epidemics </w:t>
      </w:r>
      <w:r>
        <w:t xml:space="preserve">and </w:t>
      </w:r>
      <w:r w:rsidR="00E812DB">
        <w:t>evacuations</w:t>
      </w:r>
      <w:r w:rsidR="008E66A9">
        <w:t xml:space="preserve">. </w:t>
      </w:r>
      <w:r w:rsidR="00C15DD1">
        <w:t xml:space="preserve">The reason these two </w:t>
      </w:r>
      <w:r w:rsidR="00E812DB">
        <w:t>event</w:t>
      </w:r>
      <w:r w:rsidR="00C15DD1">
        <w:t xml:space="preserve"> types</w:t>
      </w:r>
      <w:r w:rsidR="00C46125">
        <w:t xml:space="preserve"> were selected is</w:t>
      </w:r>
      <w:r w:rsidR="005B25DE">
        <w:t xml:space="preserve"> they address completel</w:t>
      </w:r>
      <w:r w:rsidR="00C15DD1">
        <w:t>y different areas of the human model</w:t>
      </w:r>
      <w:r w:rsidR="00161002">
        <w:t>,</w:t>
      </w:r>
      <w:r w:rsidR="00C15DD1">
        <w:t xml:space="preserve"> </w:t>
      </w:r>
      <w:r w:rsidR="002F54B2">
        <w:t xml:space="preserve">the </w:t>
      </w:r>
      <w:r w:rsidR="005B25DE">
        <w:t>social network and transport networks respectively.</w:t>
      </w:r>
      <w:r w:rsidR="008C2266">
        <w:t xml:space="preserve"> These </w:t>
      </w:r>
      <w:r w:rsidR="002F54B2">
        <w:t>areas of the model</w:t>
      </w:r>
      <w:r w:rsidR="008C2266">
        <w:t xml:space="preserve"> are often where </w:t>
      </w:r>
      <w:r w:rsidR="00E812DB">
        <w:t>responses</w:t>
      </w:r>
      <w:r w:rsidR="008C2266">
        <w:t xml:space="preserve"> attempt to change human behavior in order to get a desired </w:t>
      </w:r>
      <w:r w:rsidR="00C46125">
        <w:t>reaction</w:t>
      </w:r>
      <w:r w:rsidR="0027609F">
        <w:t xml:space="preserve"> and</w:t>
      </w:r>
      <w:r w:rsidR="008C2266">
        <w:t xml:space="preserve"> are often a source of conflict </w:t>
      </w:r>
      <w:r w:rsidR="00820FDC">
        <w:t>amo</w:t>
      </w:r>
      <w:r w:rsidR="008C2266">
        <w:t xml:space="preserve">ng human </w:t>
      </w:r>
      <w:r w:rsidR="002A73C5">
        <w:t>population</w:t>
      </w:r>
      <w:r w:rsidR="008C2266">
        <w:t xml:space="preserve"> models</w:t>
      </w:r>
      <w:r w:rsidR="008F1660">
        <w:t xml:space="preserve"> that are used for policy making</w:t>
      </w:r>
      <w:r w:rsidR="008C2266">
        <w:t>.</w:t>
      </w:r>
      <w:r w:rsidR="002E34C9">
        <w:t xml:space="preserve"> In order to avoid</w:t>
      </w:r>
      <w:r w:rsidR="006C28C2">
        <w:t xml:space="preserve"> </w:t>
      </w:r>
      <w:r w:rsidR="00BE1DFF">
        <w:t>incompatibility between models</w:t>
      </w:r>
      <w:r w:rsidR="008F1660">
        <w:t>,</w:t>
      </w:r>
      <w:r w:rsidR="006C28C2">
        <w:t xml:space="preserve"> the </w:t>
      </w:r>
      <w:r w:rsidR="0045739B">
        <w:t>general</w:t>
      </w:r>
      <w:r w:rsidR="006C28C2">
        <w:t xml:space="preserve"> human population model will be broken</w:t>
      </w:r>
      <w:r w:rsidR="00254529">
        <w:t xml:space="preserve"> down in to several </w:t>
      </w:r>
      <w:proofErr w:type="spellStart"/>
      <w:r w:rsidR="00DE219E">
        <w:t>submodel</w:t>
      </w:r>
      <w:r w:rsidR="00254529">
        <w:t>s</w:t>
      </w:r>
      <w:proofErr w:type="spellEnd"/>
      <w:r w:rsidR="00254529">
        <w:t xml:space="preserve">. Each </w:t>
      </w:r>
      <w:proofErr w:type="spellStart"/>
      <w:r w:rsidR="00DE219E">
        <w:t>submodel</w:t>
      </w:r>
      <w:proofErr w:type="spellEnd"/>
      <w:r w:rsidR="0045739B">
        <w:t xml:space="preserve"> </w:t>
      </w:r>
      <w:r w:rsidR="00254529">
        <w:t xml:space="preserve">will take </w:t>
      </w:r>
      <w:r w:rsidR="00A238AD">
        <w:t>on the same easily modified parameters and data sources</w:t>
      </w:r>
      <w:r w:rsidR="00254529">
        <w:t>.</w:t>
      </w:r>
      <w:r w:rsidR="00715393">
        <w:t xml:space="preserve"> </w:t>
      </w:r>
      <w:r w:rsidR="00254529">
        <w:t xml:space="preserve">In addition, a different </w:t>
      </w:r>
      <w:proofErr w:type="spellStart"/>
      <w:r w:rsidR="00DE219E">
        <w:t>submodel</w:t>
      </w:r>
      <w:proofErr w:type="spellEnd"/>
      <w:r w:rsidR="00254529">
        <w:t xml:space="preserve"> will be added to accommodate changes to the general human model</w:t>
      </w:r>
      <w:r w:rsidR="004B37CC">
        <w:t xml:space="preserve"> from the response</w:t>
      </w:r>
      <w:r w:rsidR="00254529">
        <w:t>.</w:t>
      </w:r>
      <w:r w:rsidR="00E559A4">
        <w:t xml:space="preserve"> </w:t>
      </w:r>
      <w:r w:rsidR="004B37CC">
        <w:t>The separation of the problem from the human model will avoid</w:t>
      </w:r>
      <w:r w:rsidR="008F1660">
        <w:t xml:space="preserve"> </w:t>
      </w:r>
      <w:r w:rsidR="00AD7D7E">
        <w:t>incompatibility</w:t>
      </w:r>
      <w:r w:rsidR="008F1660">
        <w:t xml:space="preserve"> by allowing researchers to change the parameters and data sources of each model t</w:t>
      </w:r>
      <w:r w:rsidR="002B3DAF">
        <w:t>o fit the given real world</w:t>
      </w:r>
      <w:r w:rsidR="004B37CC">
        <w:t xml:space="preserve"> human population</w:t>
      </w:r>
      <w:r w:rsidR="00A11682">
        <w:t xml:space="preserve"> and allow the changes needed by the response</w:t>
      </w:r>
      <w:r w:rsidR="004B37CC">
        <w:t>.</w:t>
      </w:r>
      <w:r w:rsidR="00E66878">
        <w:t xml:space="preserve"> HAPLOS will be used to test the hypothesis that the proposed modeling and </w:t>
      </w:r>
      <w:proofErr w:type="gramStart"/>
      <w:r w:rsidR="00E66878">
        <w:t>simulation based</w:t>
      </w:r>
      <w:proofErr w:type="gramEnd"/>
      <w:r w:rsidR="00E66878">
        <w:t xml:space="preserve"> methodology will</w:t>
      </w:r>
      <w:r w:rsidR="00E92192">
        <w:t xml:space="preserve"> be applicable to analysis of </w:t>
      </w:r>
      <w:r w:rsidR="00C21587">
        <w:t>different policies as applied to different population geographies</w:t>
      </w:r>
      <w:r w:rsidR="00E66878">
        <w:t xml:space="preserve">. </w:t>
      </w:r>
    </w:p>
    <w:p w14:paraId="77960B4E" w14:textId="79AC055D" w:rsidR="00185330" w:rsidRDefault="00185330" w:rsidP="008B2353">
      <w:pPr>
        <w:pStyle w:val="Heading1"/>
      </w:pPr>
      <w:r w:rsidRPr="00185330">
        <w:t>Background</w:t>
      </w:r>
      <w:r w:rsidR="0098385E">
        <w:t xml:space="preserve"> and Literature Survey</w:t>
      </w:r>
    </w:p>
    <w:p w14:paraId="5CE37171" w14:textId="0F7A77C2" w:rsidR="00A21E7D" w:rsidRPr="00A21E7D" w:rsidRDefault="00A21E7D" w:rsidP="00E67BCE">
      <w:pPr>
        <w:spacing w:line="480" w:lineRule="auto"/>
      </w:pPr>
      <w:r>
        <w:rPr>
          <w:b/>
        </w:rPr>
        <w:tab/>
      </w:r>
      <w:r w:rsidR="0053792A">
        <w:t xml:space="preserve">There has been significant research </w:t>
      </w:r>
      <w:r w:rsidR="00C21587">
        <w:t>conducted on</w:t>
      </w:r>
      <w:r w:rsidR="003C5A1E">
        <w:t xml:space="preserve"> model</w:t>
      </w:r>
      <w:r w:rsidR="00C21587">
        <w:t>ing</w:t>
      </w:r>
      <w:r w:rsidR="00AC26C9">
        <w:t xml:space="preserve"> </w:t>
      </w:r>
      <w:r w:rsidR="0053792A">
        <w:t>human population</w:t>
      </w:r>
      <w:r w:rsidR="00C21587">
        <w:t>s</w:t>
      </w:r>
      <w:r w:rsidR="0053792A">
        <w:t xml:space="preserve">, each with </w:t>
      </w:r>
      <w:r w:rsidR="00C21587">
        <w:t xml:space="preserve">its own </w:t>
      </w:r>
      <w:r w:rsidR="0053792A">
        <w:t xml:space="preserve">benefits and issues. </w:t>
      </w:r>
      <w:r w:rsidR="00EC21D2">
        <w:t>The following</w:t>
      </w:r>
      <w:r w:rsidR="00E03C31">
        <w:t xml:space="preserve"> </w:t>
      </w:r>
      <w:r w:rsidR="00C21587">
        <w:t>sub</w:t>
      </w:r>
      <w:r w:rsidR="00E03C31">
        <w:t>sections will</w:t>
      </w:r>
      <w:r w:rsidR="005C4FAF">
        <w:t xml:space="preserve"> </w:t>
      </w:r>
      <w:r w:rsidR="00E03C31">
        <w:t>summarize</w:t>
      </w:r>
      <w:r w:rsidR="0053792A">
        <w:t xml:space="preserve"> the </w:t>
      </w:r>
      <w:r w:rsidR="00C21587">
        <w:t xml:space="preserve">approaches </w:t>
      </w:r>
      <w:r w:rsidR="0053792A">
        <w:t xml:space="preserve">that were considered for HAPLOS and how </w:t>
      </w:r>
      <w:r w:rsidR="00501759">
        <w:t>the final</w:t>
      </w:r>
      <w:r w:rsidR="00EC72D3">
        <w:t xml:space="preserve"> methods were selected</w:t>
      </w:r>
      <w:r w:rsidR="0053792A">
        <w:t xml:space="preserve">. </w:t>
      </w:r>
      <w:r w:rsidR="00891730">
        <w:t xml:space="preserve">This section is divided up into </w:t>
      </w:r>
      <w:r w:rsidR="0090227D">
        <w:t>three</w:t>
      </w:r>
      <w:r w:rsidR="00891730">
        <w:t xml:space="preserve"> </w:t>
      </w:r>
      <w:r w:rsidR="00C21587">
        <w:t>sub</w:t>
      </w:r>
      <w:r w:rsidR="00891730">
        <w:t xml:space="preserve">sections. The first </w:t>
      </w:r>
      <w:r w:rsidR="0090227D">
        <w:t>section</w:t>
      </w:r>
      <w:r w:rsidR="00891730">
        <w:t xml:space="preserve"> will discuss the different strategies that </w:t>
      </w:r>
      <w:r w:rsidR="00E5442B">
        <w:t>have been used to model human populations in the past and why simulation was selected over them for the problem of policy making</w:t>
      </w:r>
      <w:r w:rsidR="0090227D">
        <w:t xml:space="preserve">. The next section will provide a list of criteria that </w:t>
      </w:r>
      <w:r w:rsidR="00607324">
        <w:t>was</w:t>
      </w:r>
      <w:r w:rsidR="0090227D">
        <w:t xml:space="preserve"> used to judge the models</w:t>
      </w:r>
      <w:r w:rsidR="0074375E">
        <w:t xml:space="preserve"> that will be used in the construction of the simulation</w:t>
      </w:r>
      <w:r w:rsidR="0090227D">
        <w:t xml:space="preserve">. The last section will discuss the models that will be used for each </w:t>
      </w:r>
      <w:proofErr w:type="spellStart"/>
      <w:r w:rsidR="00DE219E">
        <w:t>submodel</w:t>
      </w:r>
      <w:proofErr w:type="spellEnd"/>
      <w:r w:rsidR="0090227D">
        <w:t xml:space="preserve"> used in this thesis. These are as follows: the population model, the social model, the geographical model and the problem model.</w:t>
      </w:r>
      <w:r w:rsidR="00F21AD5">
        <w:t xml:space="preserve"> The problem model is further broken down into sections specifically for on epidemiological and </w:t>
      </w:r>
      <w:r w:rsidR="00013CE0">
        <w:t xml:space="preserve">evacuation </w:t>
      </w:r>
      <w:r w:rsidR="00F21AD5">
        <w:t>policy models.</w:t>
      </w:r>
    </w:p>
    <w:p w14:paraId="51FCF7CC" w14:textId="2378224C" w:rsidR="00A24323" w:rsidRDefault="00A24323" w:rsidP="008B2353">
      <w:pPr>
        <w:pStyle w:val="Heading2"/>
      </w:pPr>
      <w:r>
        <w:t>S</w:t>
      </w:r>
      <w:r w:rsidR="005E4E61">
        <w:t xml:space="preserve">trategies for </w:t>
      </w:r>
      <w:r w:rsidR="0019130F">
        <w:t>determining the effects of policies on</w:t>
      </w:r>
      <w:r w:rsidR="00891730">
        <w:t xml:space="preserve"> </w:t>
      </w:r>
      <w:r w:rsidR="005E4E61">
        <w:t xml:space="preserve">human </w:t>
      </w:r>
      <w:r w:rsidR="00BE6F35">
        <w:t>populations</w:t>
      </w:r>
    </w:p>
    <w:p w14:paraId="2CC7AB09" w14:textId="662111E4" w:rsidR="004478A5" w:rsidRDefault="00A24323" w:rsidP="00E67BCE">
      <w:pPr>
        <w:spacing w:line="480" w:lineRule="auto"/>
        <w:ind w:firstLine="720"/>
      </w:pPr>
      <w:r>
        <w:t xml:space="preserve">There are multiple strategies </w:t>
      </w:r>
      <w:r w:rsidR="00F453AF">
        <w:t xml:space="preserve">for </w:t>
      </w:r>
      <w:r w:rsidR="00281517">
        <w:t xml:space="preserve">determining the affects of policies on </w:t>
      </w:r>
      <w:r w:rsidR="0017307C">
        <w:t>human</w:t>
      </w:r>
      <w:r w:rsidR="00F453AF">
        <w:t xml:space="preserve"> populations</w:t>
      </w:r>
      <w:r w:rsidR="003A01E0">
        <w:t>. These include simulation</w:t>
      </w:r>
      <w:r w:rsidR="006D4660">
        <w:t xml:space="preserve"> modeling</w:t>
      </w:r>
      <w:r w:rsidR="003A01E0">
        <w:t xml:space="preserve">, statistical analysis </w:t>
      </w:r>
      <w:r>
        <w:t xml:space="preserve">and </w:t>
      </w:r>
      <w:r w:rsidR="001535F4">
        <w:t>real world testing</w:t>
      </w:r>
      <w:r>
        <w:t>.</w:t>
      </w:r>
      <w:r w:rsidR="00607324">
        <w:t xml:space="preserve"> S</w:t>
      </w:r>
      <w:r w:rsidR="001535F4">
        <w:t xml:space="preserve">tatistical analysis </w:t>
      </w:r>
      <w:r w:rsidR="003A01E0">
        <w:t xml:space="preserve">is often included with simulation due to </w:t>
      </w:r>
      <w:r w:rsidR="00561037">
        <w:t xml:space="preserve">it </w:t>
      </w:r>
      <w:r w:rsidR="001535F4">
        <w:t>used</w:t>
      </w:r>
      <w:r w:rsidR="006D4660">
        <w:t xml:space="preserve"> during the process of creating simulation </w:t>
      </w:r>
      <w:r w:rsidR="001535F4">
        <w:t>model</w:t>
      </w:r>
      <w:r w:rsidR="00476C68">
        <w:t xml:space="preserve"> </w:t>
      </w:r>
      <w:r w:rsidR="001535F4">
        <w:fldChar w:fldCharType="begin" w:fldLock="1"/>
      </w:r>
      <w:r w:rsidR="00A04878">
        <w:instrText>ADDIN CSL_CITATION { "citationItems" : [ { "id" : "ITEM-1", "itemData" : { "DOI" : "10.1073/pnas.082080899", "author" : [ { "dropping-particle" : "", "family" : "Bonabeau", "given" : "Eric", "non-dropping-particle" : "", "parse-names" : false, "suffix" : "" } ], "container-title" : "Proceedings of the National Academy of Sciences of the United States of America", "id" : "ITEM-1", "issue" : "Suppl 3", "issued" : { "date-parts" : [ [ "2002", "5", "14" ] ] }, "note" : "10.1073/pnas.082080899 ", "page" : "7280-7287", "title" : "Agent-based modeling: Methods and techniques for simulating human systems", "type" : "article-journal", "volume" : "99" }, "uris" : [ "http://www.mendeley.com/documents/?uuid=a7840af1-e726-459b-82ef-5ce0f2d6330a" ] } ], "mendeley" : { "previouslyFormattedCitation" : "(Bonabeau, 2002)" }, "properties" : { "noteIndex" : 0 }, "schema" : "https://github.com/citation-style-language/schema/raw/master/csl-citation.json" }</w:instrText>
      </w:r>
      <w:r w:rsidR="001535F4">
        <w:fldChar w:fldCharType="separate"/>
      </w:r>
      <w:r w:rsidR="001535F4" w:rsidRPr="00C31D59">
        <w:rPr>
          <w:noProof/>
        </w:rPr>
        <w:t>(Bonabeau, 2002)</w:t>
      </w:r>
      <w:r w:rsidR="001535F4">
        <w:fldChar w:fldCharType="end"/>
      </w:r>
      <w:r w:rsidR="001535F4">
        <w:t>.</w:t>
      </w:r>
      <w:r w:rsidR="00B211A3">
        <w:t xml:space="preserve"> I</w:t>
      </w:r>
      <w:r w:rsidR="003A01E0">
        <w:t xml:space="preserve">t is possible to just have a simulation based off of statistical </w:t>
      </w:r>
      <w:r w:rsidR="00F86B6F">
        <w:t>analysis</w:t>
      </w:r>
      <w:r w:rsidR="003A01E0">
        <w:t xml:space="preserve"> alone</w:t>
      </w:r>
      <w:r w:rsidR="00476C68">
        <w:t xml:space="preserve"> which </w:t>
      </w:r>
      <w:r w:rsidR="00B211A3">
        <w:t>is</w:t>
      </w:r>
      <w:r w:rsidR="00476C68">
        <w:t xml:space="preserve"> </w:t>
      </w:r>
      <w:r w:rsidR="00BE1497">
        <w:t>refereed</w:t>
      </w:r>
      <w:r w:rsidR="00476C68">
        <w:t xml:space="preserve"> to as mathematical simulations</w:t>
      </w:r>
      <w:r w:rsidR="00F86B6F">
        <w:t xml:space="preserve"> </w:t>
      </w:r>
      <w:r w:rsidR="00F86B6F">
        <w:fldChar w:fldCharType="begin" w:fldLock="1"/>
      </w:r>
      <w:r w:rsidR="00A04878">
        <w:instrText>ADDIN CSL_CITATION { "citationItems" : [ { "id" : "ITEM-1", "itemData" : { "DOI" : "10.1016/j.mbs.2006.08.001", "ISSN" : "0025-5564", "abstract" : "A mathematical model is proposed to interpret the spread of avian influenza from the bird world to the human world. Our mathematical model warns that two types of the outbreak of avian influenza may occur if the humans do not prevent the spread of avian influenza. Moreover, it suggests that we cannot feel relieved although the total infected humans are kept at low level. In order to prevent spread of avian influenza in the human world, we must take the measures not only for the birds infected with avian influenza to exterminate but also for the humans infected with mutant avian influenza to quarantine when mutant avian influenza has already occurred. In particular, the latter measure is shown to be important to stop the second pandemic of avian influenza.", "author" : [ { "dropping-particle" : "", "family" : "Iwami", "given" : "Shingo", "non-dropping-particle" : "", "parse-names" : false, "suffix" : "" }, { "dropping-particle" : "", "family" : "Takeuchi", "given" : "Yasuhiro", "non-dropping-particle" : "", "parse-names" : false, "suffix" : "" }, { "dropping-particle" : "", "family" : "Liu", "given" : "Xianning", "non-dropping-particle" : "", "parse-names" : false, "suffix" : "" } ], "container-title" : "Mathematical Biosciences", "id" : "ITEM-1", "issue" : "1", "issued" : { "date-parts" : [ [ "2007" ] ] }, "page" : "1-25", "title" : "Avian&amp;ndash;human influenza epidemic model", "type" : "article-journal", "volume" : "207" }, "uris" : [ "http://www.mendeley.com/documents/?uuid=74502baf-d5eb-4bb5-8e80-179cc270c0fd" ] } ], "mendeley" : { "previouslyFormattedCitation" : "(Iwami, Takeuchi, &amp; Liu, 2007)" }, "properties" : { "noteIndex" : 0 }, "schema" : "https://github.com/citation-style-language/schema/raw/master/csl-citation.json" }</w:instrText>
      </w:r>
      <w:r w:rsidR="00F86B6F">
        <w:fldChar w:fldCharType="separate"/>
      </w:r>
      <w:r w:rsidR="00F86B6F" w:rsidRPr="00C31D59">
        <w:rPr>
          <w:noProof/>
        </w:rPr>
        <w:t>(Iwami, Takeuchi, &amp; Liu, 2007)</w:t>
      </w:r>
      <w:r w:rsidR="00F86B6F">
        <w:fldChar w:fldCharType="end"/>
      </w:r>
      <w:r w:rsidR="003A01E0">
        <w:t xml:space="preserve">. </w:t>
      </w:r>
      <w:r w:rsidR="00E847E7">
        <w:t xml:space="preserve"> </w:t>
      </w:r>
      <w:r w:rsidR="00F150DF">
        <w:t xml:space="preserve">Real world testing </w:t>
      </w:r>
      <w:r w:rsidR="003D3E16">
        <w:t xml:space="preserve">will not be discussed at length, since </w:t>
      </w:r>
      <w:r w:rsidR="00003190">
        <w:t>they require</w:t>
      </w:r>
      <w:r w:rsidR="003D3E16">
        <w:t xml:space="preserve"> extensive </w:t>
      </w:r>
      <w:r w:rsidR="00F150DF">
        <w:t xml:space="preserve">logistics </w:t>
      </w:r>
      <w:r w:rsidR="003D3E16">
        <w:t>and costs</w:t>
      </w:r>
      <w:r w:rsidR="00F150DF">
        <w:t xml:space="preserve"> in order to accomplish them. </w:t>
      </w:r>
      <w:r w:rsidR="000A0FBE">
        <w:t xml:space="preserve"> Due to the excess cost and time </w:t>
      </w:r>
      <w:r w:rsidR="0017307C">
        <w:t>real world testing</w:t>
      </w:r>
      <w:r w:rsidR="00FB2496">
        <w:t xml:space="preserve"> not suitable. </w:t>
      </w:r>
    </w:p>
    <w:p w14:paraId="2F07C299" w14:textId="4C2C7688" w:rsidR="00712E02" w:rsidRDefault="00042FAB" w:rsidP="00E67BCE">
      <w:pPr>
        <w:spacing w:line="480" w:lineRule="auto"/>
        <w:ind w:firstLine="720"/>
      </w:pPr>
      <w:r>
        <w:t>As mentioned previously a simulation is a</w:t>
      </w:r>
      <w:r w:rsidR="0017307C">
        <w:t>n</w:t>
      </w:r>
      <w:r>
        <w:t xml:space="preserve"> imitation of a real world system or process over a given period of time. </w:t>
      </w:r>
      <w:r w:rsidR="007F4B2A">
        <w:fldChar w:fldCharType="begin" w:fldLock="1"/>
      </w:r>
      <w:r w:rsidR="00A04878">
        <w:instrText>ADDIN CSL_CITATION { "citationItems" : [ { "id" : "ITEM-1", "itemData" : { "ISBN" : "978-0-13-606212-7", "author" : [ { "dropping-particle" : "", "family" : "Banks", "given" : "Jerry", "non-dropping-particle" : "", "parse-names" : false, "suffix" : "" }, { "dropping-particle" : "", "family" : "Carson", "given" : "John", "non-dropping-particle" : "", "parse-names" : false, "suffix" : "" }, { "dropping-particle" : "", "family" : "Nelson", "given" : "Barry", "non-dropping-particle" : "", "parse-names" : false, "suffix" : "" }, { "dropping-particle" : "", "family" : "Nicol", "given" : "David", "non-dropping-particle" : "", "parse-names" : false, "suffix" : "" } ], "edition" : "Fith", "id" : "ITEM-1", "issued" : { "date-parts" : [ [ "2010" ] ] }, "publisher" : "Pearson Education Inc.", "publisher-place" : "Upper Saddle River, New Jersey, USA", "title" : "Discrete-Event System Simulation", "type" : "book" }, "uris" : [ "http://www.mendeley.com/documents/?uuid=eb267f1c-2aa2-4ba2-b324-312ab67e48df" ] } ], "mendeley" : { "previouslyFormattedCitation" : "(Banks et al., 2010)" }, "properties" : { "noteIndex" : 0 }, "schema" : "https://github.com/citation-style-language/schema/raw/master/csl-citation.json" }</w:instrText>
      </w:r>
      <w:r w:rsidR="007F4B2A">
        <w:fldChar w:fldCharType="separate"/>
      </w:r>
      <w:r w:rsidR="003D7260" w:rsidRPr="00C31D59">
        <w:rPr>
          <w:noProof/>
        </w:rPr>
        <w:t>(Banks et al., 2010)</w:t>
      </w:r>
      <w:r w:rsidR="007F4B2A">
        <w:fldChar w:fldCharType="end"/>
      </w:r>
      <w:r w:rsidR="008459FD">
        <w:t xml:space="preserve">. </w:t>
      </w:r>
      <w:r w:rsidR="004B0D61">
        <w:t xml:space="preserve">Simulation often </w:t>
      </w:r>
      <w:r w:rsidR="00BF2019">
        <w:t>coincides</w:t>
      </w:r>
      <w:r w:rsidR="004B0D61">
        <w:t xml:space="preserve"> with a</w:t>
      </w:r>
      <w:r w:rsidR="002F5BAB">
        <w:t>n</w:t>
      </w:r>
      <w:r w:rsidR="004B0D61">
        <w:t xml:space="preserve"> underlying model due to simulation is the process used to study the model as it evolves over time. A model </w:t>
      </w:r>
      <w:r w:rsidR="00D8787E">
        <w:t>is the actual representation of the underlying system</w:t>
      </w:r>
      <w:r w:rsidR="001B1940">
        <w:fldChar w:fldCharType="begin" w:fldLock="1"/>
      </w:r>
      <w:r w:rsidR="00A04878">
        <w:instrText>ADDIN CSL_CITATION { "citationItems" : [ { "id" : "ITEM-1", "itemData" : { "author" : [ { "dropping-particle" : "", "family" : "Banks", "given" : "Jerry", "non-dropping-particle" : "", "parse-names" : false, "suffix" : "" } ], "container-title" : "Handbook of Simulation", "editor" : [ { "dropping-particle" : "", "family" : "Banks", "given" : "Jerry", "non-dropping-particle" : "", "parse-names" : false, "suffix" : "" } ], "id" : "ITEM-1", "issued" : { "date-parts" : [ [ "1998" ] ] }, "page" : "3-30", "publisher" : "John Wiley &amp; Sons Inc.", "publisher-place" : "New York, NY, USA", "title" : "Principles of Simulation", "type" : "chapter" }, "uris" : [ "http://www.mendeley.com/documents/?uuid=733a7341-fc59-4cbe-8d00-38732bcef8a4" ] } ], "mendeley" : { "previouslyFormattedCitation" : "(Banks, 1998)" }, "properties" : { "noteIndex" : 0 }, "schema" : "https://github.com/citation-style-language/schema/raw/master/csl-citation.json" }</w:instrText>
      </w:r>
      <w:r w:rsidR="001B1940">
        <w:fldChar w:fldCharType="separate"/>
      </w:r>
      <w:r w:rsidR="001B1940" w:rsidRPr="001B1940">
        <w:rPr>
          <w:noProof/>
        </w:rPr>
        <w:t>(Banks, 1998)</w:t>
      </w:r>
      <w:r w:rsidR="001B1940">
        <w:fldChar w:fldCharType="end"/>
      </w:r>
      <w:r w:rsidR="00D8787E">
        <w:t>.</w:t>
      </w:r>
      <w:r w:rsidR="00A33CDF">
        <w:t xml:space="preserve"> </w:t>
      </w:r>
      <w:r w:rsidR="00D70816">
        <w:t xml:space="preserve"> A system is a collection of</w:t>
      </w:r>
      <w:r w:rsidR="005410A4">
        <w:t xml:space="preserve"> objects that interact or function on their own to accomplish a purpose </w:t>
      </w:r>
      <w:r w:rsidR="005410A4">
        <w:fldChar w:fldCharType="begin" w:fldLock="1"/>
      </w:r>
      <w:r w:rsidR="00A04878">
        <w:instrText>ADDIN CSL_CITATION { "citationItems" : [ { "id" : "ITEM-1", "itemData" : { "ISBN" : "978-0-13-606212-7", "author" : [ { "dropping-particle" : "", "family" : "Banks", "given" : "Jerry", "non-dropping-particle" : "", "parse-names" : false, "suffix" : "" }, { "dropping-particle" : "", "family" : "Carson", "given" : "John", "non-dropping-particle" : "", "parse-names" : false, "suffix" : "" }, { "dropping-particle" : "", "family" : "Nelson", "given" : "Barry", "non-dropping-particle" : "", "parse-names" : false, "suffix" : "" }, { "dropping-particle" : "", "family" : "Nicol", "given" : "David", "non-dropping-particle" : "", "parse-names" : false, "suffix" : "" } ], "edition" : "Fith", "id" : "ITEM-1", "issued" : { "date-parts" : [ [ "2010" ] ] }, "publisher" : "Pearson Education Inc.", "publisher-place" : "Upper Saddle River, New Jersey, USA", "title" : "Discrete-Event System Simulation", "type" : "book" }, "uris" : [ "http://www.mendeley.com/documents/?uuid=eb267f1c-2aa2-4ba2-b324-312ab67e48df" ] } ], "mendeley" : { "previouslyFormattedCitation" : "(Banks et al., 2010)" }, "properties" : { "noteIndex" : 0 }, "schema" : "https://github.com/citation-style-language/schema/raw/master/csl-citation.json" }</w:instrText>
      </w:r>
      <w:r w:rsidR="005410A4">
        <w:fldChar w:fldCharType="separate"/>
      </w:r>
      <w:r w:rsidR="005410A4" w:rsidRPr="00C31D59">
        <w:rPr>
          <w:noProof/>
        </w:rPr>
        <w:t>(Banks et al., 2010)</w:t>
      </w:r>
      <w:r w:rsidR="005410A4">
        <w:fldChar w:fldCharType="end"/>
      </w:r>
      <w:r w:rsidR="005410A4">
        <w:t>.</w:t>
      </w:r>
      <w:r w:rsidR="00F453AF">
        <w:t xml:space="preserve"> </w:t>
      </w:r>
      <w:r w:rsidR="0037736C">
        <w:t xml:space="preserve">In </w:t>
      </w:r>
      <w:r w:rsidR="00125BFD">
        <w:t>the case of HAPLOS</w:t>
      </w:r>
      <w:r w:rsidR="00F41954">
        <w:t xml:space="preserve"> the system </w:t>
      </w:r>
      <w:r w:rsidR="0097587A">
        <w:t>is a human population.</w:t>
      </w:r>
      <w:r w:rsidR="00F453AF">
        <w:t xml:space="preserve"> </w:t>
      </w:r>
      <w:r w:rsidR="00FB2496">
        <w:t xml:space="preserve"> When discussing simulations there are specific terms used in order to describe each component of the model. </w:t>
      </w:r>
      <w:r w:rsidR="007F4B2A">
        <w:t xml:space="preserve"> A entity is the object that is often tryin</w:t>
      </w:r>
      <w:r w:rsidR="005410A4">
        <w:t>g to be modeled by the system</w:t>
      </w:r>
      <w:r w:rsidR="007F4B2A">
        <w:t xml:space="preserve"> </w:t>
      </w:r>
      <w:r w:rsidR="007F4B2A">
        <w:fldChar w:fldCharType="begin" w:fldLock="1"/>
      </w:r>
      <w:r w:rsidR="00A04878">
        <w:instrText>ADDIN CSL_CITATION { "citationItems" : [ { "id" : "ITEM-1", "itemData" : { "ISBN" : "978-0-13-606212-7", "author" : [ { "dropping-particle" : "", "family" : "Banks", "given" : "Jerry", "non-dropping-particle" : "", "parse-names" : false, "suffix" : "" }, { "dropping-particle" : "", "family" : "Carson", "given" : "John", "non-dropping-particle" : "", "parse-names" : false, "suffix" : "" }, { "dropping-particle" : "", "family" : "Nelson", "given" : "Barry", "non-dropping-particle" : "", "parse-names" : false, "suffix" : "" }, { "dropping-particle" : "", "family" : "Nicol", "given" : "David", "non-dropping-particle" : "", "parse-names" : false, "suffix" : "" } ], "edition" : "Fith", "id" : "ITEM-1", "issued" : { "date-parts" : [ [ "2010" ] ] }, "publisher" : "Pearson Education Inc.", "publisher-place" : "Upper Saddle River, New Jersey, USA", "title" : "Discrete-Event System Simulation", "type" : "book" }, "uris" : [ "http://www.mendeley.com/documents/?uuid=eb267f1c-2aa2-4ba2-b324-312ab67e48df" ] } ], "mendeley" : { "previouslyFormattedCitation" : "(Banks et al., 2010)" }, "properties" : { "noteIndex" : 0 }, "schema" : "https://github.com/citation-style-language/schema/raw/master/csl-citation.json" }</w:instrText>
      </w:r>
      <w:r w:rsidR="007F4B2A">
        <w:fldChar w:fldCharType="separate"/>
      </w:r>
      <w:r w:rsidR="007F4B2A" w:rsidRPr="00C31D59">
        <w:rPr>
          <w:noProof/>
        </w:rPr>
        <w:t>(Banks et al., 2010)</w:t>
      </w:r>
      <w:r w:rsidR="007F4B2A">
        <w:fldChar w:fldCharType="end"/>
      </w:r>
      <w:r w:rsidR="007F4B2A">
        <w:t xml:space="preserve">. </w:t>
      </w:r>
      <w:r w:rsidR="005410A4">
        <w:t xml:space="preserve">In the case of human populations, the entities will always be humans. </w:t>
      </w:r>
      <w:r w:rsidR="007F4B2A">
        <w:t xml:space="preserve">Entities </w:t>
      </w:r>
      <w:r w:rsidR="006A0160">
        <w:t>are</w:t>
      </w:r>
      <w:r w:rsidR="007F4B2A">
        <w:t xml:space="preserve"> referred to as individual or agents</w:t>
      </w:r>
      <w:r w:rsidR="006B63E5">
        <w:t xml:space="preserve"> as well</w:t>
      </w:r>
      <w:r w:rsidR="007F4B2A">
        <w:t xml:space="preserve">. </w:t>
      </w:r>
      <w:r w:rsidR="005410A4">
        <w:t xml:space="preserve"> Every entity</w:t>
      </w:r>
      <w:r w:rsidR="007F4B2A">
        <w:t xml:space="preserve"> </w:t>
      </w:r>
      <w:r w:rsidR="005410A4">
        <w:t xml:space="preserve">has properties, which are referred to as attributes. </w:t>
      </w:r>
      <w:r w:rsidR="00393316">
        <w:t xml:space="preserve">Some </w:t>
      </w:r>
      <w:r w:rsidR="00A02481">
        <w:t>examples of attributes in a human population are</w:t>
      </w:r>
      <w:r w:rsidR="00470286">
        <w:t xml:space="preserve"> </w:t>
      </w:r>
      <w:r w:rsidR="005410A4">
        <w:t xml:space="preserve">age, gender, or </w:t>
      </w:r>
      <w:r w:rsidR="00293F07">
        <w:t xml:space="preserve">current </w:t>
      </w:r>
      <w:r w:rsidR="00393316">
        <w:t xml:space="preserve">location. </w:t>
      </w:r>
      <w:r w:rsidR="00293F07">
        <w:t xml:space="preserve">As the simulation progresses often these attributes can change or </w:t>
      </w:r>
      <w:r w:rsidR="0017307C">
        <w:t xml:space="preserve">could </w:t>
      </w:r>
      <w:r w:rsidR="00293F07">
        <w:t>stay static. The last definition refers to the actions taken by entities that span over a period of time, which are referred to as activities</w:t>
      </w:r>
      <w:r w:rsidR="0017307C">
        <w:t xml:space="preserve"> </w:t>
      </w:r>
      <w:r w:rsidR="00293F07">
        <w:fldChar w:fldCharType="begin" w:fldLock="1"/>
      </w:r>
      <w:r w:rsidR="00A04878">
        <w:instrText>ADDIN CSL_CITATION { "citationItems" : [ { "id" : "ITEM-1", "itemData" : { "ISBN" : "978-0-13-606212-7", "author" : [ { "dropping-particle" : "", "family" : "Banks", "given" : "Jerry", "non-dropping-particle" : "", "parse-names" : false, "suffix" : "" }, { "dropping-particle" : "", "family" : "Carson", "given" : "John", "non-dropping-particle" : "", "parse-names" : false, "suffix" : "" }, { "dropping-particle" : "", "family" : "Nelson", "given" : "Barry", "non-dropping-particle" : "", "parse-names" : false, "suffix" : "" }, { "dropping-particle" : "", "family" : "Nicol", "given" : "David", "non-dropping-particle" : "", "parse-names" : false, "suffix" : "" } ], "edition" : "Fith", "id" : "ITEM-1", "issued" : { "date-parts" : [ [ "2010" ] ] }, "publisher" : "Pearson Education Inc.", "publisher-place" : "Upper Saddle River, New Jersey, USA", "title" : "Discrete-Event System Simulation", "type" : "book" }, "uris" : [ "http://www.mendeley.com/documents/?uuid=eb267f1c-2aa2-4ba2-b324-312ab67e48df" ] } ], "mendeley" : { "previouslyFormattedCitation" : "(Banks et al., 2010)" }, "properties" : { "noteIndex" : 0 }, "schema" : "https://github.com/citation-style-language/schema/raw/master/csl-citation.json" }</w:instrText>
      </w:r>
      <w:r w:rsidR="00293F07">
        <w:fldChar w:fldCharType="separate"/>
      </w:r>
      <w:r w:rsidR="00293F07" w:rsidRPr="00C31D59">
        <w:rPr>
          <w:noProof/>
        </w:rPr>
        <w:t>(Banks et al., 2010)</w:t>
      </w:r>
      <w:r w:rsidR="00293F07">
        <w:fldChar w:fldCharType="end"/>
      </w:r>
      <w:r w:rsidR="00293F07">
        <w:t xml:space="preserve">. </w:t>
      </w:r>
      <w:r w:rsidR="0017307C">
        <w:t>It is</w:t>
      </w:r>
      <w:r w:rsidR="00293F07">
        <w:t xml:space="preserve"> often that activates are represent of the period of time where changes in attributes occur, such as when a</w:t>
      </w:r>
      <w:r w:rsidR="001D4E69">
        <w:t>n</w:t>
      </w:r>
      <w:r w:rsidR="00293F07">
        <w:t xml:space="preserve"> entity would be traveling. </w:t>
      </w:r>
    </w:p>
    <w:p w14:paraId="76C9D8A1" w14:textId="52F2A0CA" w:rsidR="0051166D" w:rsidRDefault="0051166D" w:rsidP="00E67BCE">
      <w:pPr>
        <w:spacing w:line="480" w:lineRule="auto"/>
        <w:ind w:firstLine="720"/>
      </w:pPr>
      <w:r>
        <w:t>Statistical analysis uses mathematics in order to de</w:t>
      </w:r>
      <w:r w:rsidR="00B23801">
        <w:t xml:space="preserve">termine the outcome of </w:t>
      </w:r>
      <w:r w:rsidR="004F5FE4">
        <w:t>a scenario on a population. Statistical analysis</w:t>
      </w:r>
      <w:r w:rsidR="00B23801">
        <w:t xml:space="preserve"> is often done though what is known as a mathematical simulation. These differ from the classical simulations </w:t>
      </w:r>
      <w:r w:rsidR="0088491E">
        <w:t>by</w:t>
      </w:r>
      <w:r w:rsidR="00B23801">
        <w:t xml:space="preserve"> focus</w:t>
      </w:r>
      <w:r w:rsidR="0088491E">
        <w:t>ing</w:t>
      </w:r>
      <w:r w:rsidR="00B23801">
        <w:t xml:space="preserve"> only on the input and output of the simulation, not what actually determines the output</w:t>
      </w:r>
      <w:r w:rsidR="001B1940">
        <w:t xml:space="preserve"> </w:t>
      </w:r>
      <w:r w:rsidR="001B1940">
        <w:fldChar w:fldCharType="begin" w:fldLock="1"/>
      </w:r>
      <w:r w:rsidR="00A04878">
        <w:instrText>ADDIN CSL_CITATION { "citationItems" : [ { "id" : "ITEM-1", "itemData" : { "author" : [ { "dropping-particle" : "", "family" : "Banks", "given" : "Jerry", "non-dropping-particle" : "", "parse-names" : false, "suffix" : "" } ], "container-title" : "Handbook of Simulation", "editor" : [ { "dropping-particle" : "", "family" : "Banks", "given" : "Jerry", "non-dropping-particle" : "", "parse-names" : false, "suffix" : "" } ], "id" : "ITEM-1", "issued" : { "date-parts" : [ [ "1998" ] ] }, "page" : "3-30", "publisher" : "John Wiley &amp; Sons Inc.", "publisher-place" : "New York, NY, USA", "title" : "Principles of Simulation", "type" : "chapter" }, "uris" : [ "http://www.mendeley.com/documents/?uuid=733a7341-fc59-4cbe-8d00-38732bcef8a4" ] } ], "mendeley" : { "previouslyFormattedCitation" : "(Banks, 1998)" }, "properties" : { "noteIndex" : 0 }, "schema" : "https://github.com/citation-style-language/schema/raw/master/csl-citation.json" }</w:instrText>
      </w:r>
      <w:r w:rsidR="001B1940">
        <w:fldChar w:fldCharType="separate"/>
      </w:r>
      <w:r w:rsidR="001B1940" w:rsidRPr="001B1940">
        <w:rPr>
          <w:noProof/>
        </w:rPr>
        <w:t>(Banks, 1998)</w:t>
      </w:r>
      <w:r w:rsidR="001B1940">
        <w:fldChar w:fldCharType="end"/>
      </w:r>
      <w:r w:rsidR="00096449">
        <w:t>.</w:t>
      </w:r>
      <w:r w:rsidR="00501CD7">
        <w:t xml:space="preserve"> </w:t>
      </w:r>
      <w:r w:rsidR="0088491E">
        <w:t>Mathematical simulations</w:t>
      </w:r>
      <w:r w:rsidR="009F7F69">
        <w:t xml:space="preserve"> consist of a series of equations that all entities follow through out the simulation period </w:t>
      </w:r>
      <w:r w:rsidR="009F7F69">
        <w:fldChar w:fldCharType="begin" w:fldLock="1"/>
      </w:r>
      <w:r w:rsidR="00A04878">
        <w:instrText>ADDIN CSL_CITATION { "citationItems" : [ { "id" : "ITEM-1", "itemData" : { "DOI" : "10.1016/j.mbs.2006.08.001", "ISSN" : "0025-5564", "abstract" : "A mathematical model is proposed to interpret the spread of avian influenza from the bird world to the human world. Our mathematical model warns that two types of the outbreak of avian influenza may occur if the humans do not prevent the spread of avian influenza. Moreover, it suggests that we cannot feel relieved although the total infected humans are kept at low level. In order to prevent spread of avian influenza in the human world, we must take the measures not only for the birds infected with avian influenza to exterminate but also for the humans infected with mutant avian influenza to quarantine when mutant avian influenza has already occurred. In particular, the latter measure is shown to be important to stop the second pandemic of avian influenza.", "author" : [ { "dropping-particle" : "", "family" : "Iwami", "given" : "Shingo", "non-dropping-particle" : "", "parse-names" : false, "suffix" : "" }, { "dropping-particle" : "", "family" : "Takeuchi", "given" : "Yasuhiro", "non-dropping-particle" : "", "parse-names" : false, "suffix" : "" }, { "dropping-particle" : "", "family" : "Liu", "given" : "Xianning", "non-dropping-particle" : "", "parse-names" : false, "suffix" : "" } ], "container-title" : "Mathematical Biosciences", "id" : "ITEM-1", "issue" : "1", "issued" : { "date-parts" : [ [ "2007" ] ] }, "page" : "1-25", "title" : "Avian&amp;ndash;human influenza epidemic model", "type" : "article-journal", "volume" : "207" }, "uris" : [ "http://www.mendeley.com/documents/?uuid=74502baf-d5eb-4bb5-8e80-179cc270c0fd" ] } ], "mendeley" : { "previouslyFormattedCitation" : "(Iwami et al., 2007)" }, "properties" : { "noteIndex" : 0 }, "schema" : "https://github.com/citation-style-language/schema/raw/master/csl-citation.json" }</w:instrText>
      </w:r>
      <w:r w:rsidR="009F7F69">
        <w:fldChar w:fldCharType="separate"/>
      </w:r>
      <w:r w:rsidR="009F7F69" w:rsidRPr="00C31D59">
        <w:rPr>
          <w:noProof/>
        </w:rPr>
        <w:t>(Iwami et al., 2007)</w:t>
      </w:r>
      <w:r w:rsidR="009F7F69">
        <w:fldChar w:fldCharType="end"/>
      </w:r>
      <w:r w:rsidR="009F7F69">
        <w:t xml:space="preserve">.  </w:t>
      </w:r>
      <w:r w:rsidR="00712E02">
        <w:t xml:space="preserve">Statistical analysis when compared to simulation requires less time to implement and to run </w:t>
      </w:r>
      <w:r w:rsidR="00470286">
        <w:t>because</w:t>
      </w:r>
      <w:r w:rsidR="00797043">
        <w:t xml:space="preserve"> </w:t>
      </w:r>
      <w:r w:rsidR="00712E02">
        <w:t xml:space="preserve">they </w:t>
      </w:r>
      <w:r w:rsidR="00797043">
        <w:t>are</w:t>
      </w:r>
      <w:r w:rsidR="00712E02">
        <w:t xml:space="preserve"> not require to run through all the internal interactions that must take place as in a real world. </w:t>
      </w:r>
      <w:r w:rsidR="0017307C">
        <w:t xml:space="preserve">As mentioned </w:t>
      </w:r>
      <w:r w:rsidR="00470286">
        <w:t>earlier</w:t>
      </w:r>
      <w:r w:rsidR="0017307C">
        <w:t xml:space="preserve">, </w:t>
      </w:r>
      <w:r w:rsidR="00712E02">
        <w:t xml:space="preserve">due to </w:t>
      </w:r>
      <w:r w:rsidR="009A5FCA">
        <w:t>the</w:t>
      </w:r>
      <w:r w:rsidR="00712E02">
        <w:t xml:space="preserve"> inability of </w:t>
      </w:r>
      <w:r w:rsidR="0017307C">
        <w:t>statistical analysis</w:t>
      </w:r>
      <w:r w:rsidR="00712E02">
        <w:t xml:space="preserve"> to show the internal interactions it cannot </w:t>
      </w:r>
      <w:r w:rsidR="0017307C">
        <w:t>provide the necessary</w:t>
      </w:r>
      <w:r w:rsidR="00C2500E">
        <w:t xml:space="preserve"> information needed for policy development</w:t>
      </w:r>
      <w:r w:rsidR="0017307C">
        <w:t xml:space="preserve">. </w:t>
      </w:r>
      <w:r w:rsidR="00D97F7A">
        <w:t>Since</w:t>
      </w:r>
      <w:r w:rsidR="00B448F4">
        <w:t xml:space="preserve"> statistical analysis</w:t>
      </w:r>
      <w:r w:rsidR="0017307C">
        <w:t xml:space="preserve"> cannot show what occurs when the population is adapting to a given policy, </w:t>
      </w:r>
      <w:r w:rsidR="002C01B1">
        <w:t>it is impossible to know exactly where the policy is failing</w:t>
      </w:r>
      <w:r w:rsidR="008C2461">
        <w:t xml:space="preserve"> without manually analysis the process</w:t>
      </w:r>
      <w:r w:rsidR="0017307C">
        <w:t>.</w:t>
      </w:r>
      <w:r w:rsidR="00712E02">
        <w:t xml:space="preserve"> </w:t>
      </w:r>
    </w:p>
    <w:p w14:paraId="0486E793" w14:textId="07F36ABF" w:rsidR="0097587A" w:rsidRPr="00A24323" w:rsidRDefault="002E5FA3" w:rsidP="00E67BCE">
      <w:pPr>
        <w:spacing w:line="480" w:lineRule="auto"/>
        <w:ind w:firstLine="720"/>
      </w:pPr>
      <w:r>
        <w:t>It</w:t>
      </w:r>
      <w:r w:rsidR="00C2500E">
        <w:t xml:space="preserve"> is clear tha</w:t>
      </w:r>
      <w:r w:rsidR="00D27FEE">
        <w:t xml:space="preserve">t statistical analysis is not </w:t>
      </w:r>
      <w:r w:rsidR="00D27FEE" w:rsidRPr="00D27FEE">
        <w:t>adequate</w:t>
      </w:r>
      <w:r w:rsidR="002D4365">
        <w:t xml:space="preserve"> </w:t>
      </w:r>
      <w:r w:rsidR="00096449">
        <w:t>for policy development</w:t>
      </w:r>
      <w:r w:rsidR="00D27FEE">
        <w:t>,</w:t>
      </w:r>
      <w:r w:rsidR="00712E02">
        <w:t xml:space="preserve"> due to the </w:t>
      </w:r>
      <w:r w:rsidR="00096449">
        <w:t>information gap between when the policy is implemented and the policy is</w:t>
      </w:r>
      <w:r w:rsidR="00B468FD">
        <w:t xml:space="preserve"> complete.</w:t>
      </w:r>
      <w:r w:rsidR="002F6B1E">
        <w:t xml:space="preserve"> </w:t>
      </w:r>
      <w:r w:rsidR="00B468FD">
        <w:t xml:space="preserve"> </w:t>
      </w:r>
      <w:r w:rsidR="0057291E">
        <w:t>Which is why</w:t>
      </w:r>
      <w:r w:rsidR="00C12395">
        <w:t xml:space="preserve"> the problem of observing a information, organizational or environmental change on a given population is a </w:t>
      </w:r>
      <w:r w:rsidR="00784F6C">
        <w:t xml:space="preserve">tackled through the use of simulation </w:t>
      </w:r>
      <w:r w:rsidR="00784F6C">
        <w:fldChar w:fldCharType="begin" w:fldLock="1"/>
      </w:r>
      <w:r w:rsidR="00A04878">
        <w:instrText>ADDIN CSL_CITATION { "citationItems" : [ { "id" : "ITEM-1", "itemData" : { "ISBN" : "978-0-13-606212-7", "author" : [ { "dropping-particle" : "", "family" : "Banks", "given" : "Jerry", "non-dropping-particle" : "", "parse-names" : false, "suffix" : "" }, { "dropping-particle" : "", "family" : "Carson", "given" : "John", "non-dropping-particle" : "", "parse-names" : false, "suffix" : "" }, { "dropping-particle" : "", "family" : "Nelson", "given" : "Barry", "non-dropping-particle" : "", "parse-names" : false, "suffix" : "" }, { "dropping-particle" : "", "family" : "Nicol", "given" : "David", "non-dropping-particle" : "", "parse-names" : false, "suffix" : "" } ], "edition" : "Fith", "id" : "ITEM-1", "issued" : { "date-parts" : [ [ "2010" ] ] }, "publisher" : "Pearson Education Inc.", "publisher-place" : "Upper Saddle River, New Jersey, USA", "title" : "Discrete-Event System Simulation", "type" : "book" }, "uris" : [ "http://www.mendeley.com/documents/?uuid=eb267f1c-2aa2-4ba2-b324-312ab67e48df" ] } ], "mendeley" : { "previouslyFormattedCitation" : "(Banks et al., 2010)" }, "properties" : { "noteIndex" : 0 }, "schema" : "https://github.com/citation-style-language/schema/raw/master/csl-citation.json" }</w:instrText>
      </w:r>
      <w:r w:rsidR="00784F6C">
        <w:fldChar w:fldCharType="separate"/>
      </w:r>
      <w:r w:rsidR="00784F6C" w:rsidRPr="00C31D59">
        <w:rPr>
          <w:noProof/>
        </w:rPr>
        <w:t>(Banks et al., 2010)</w:t>
      </w:r>
      <w:r w:rsidR="00784F6C">
        <w:fldChar w:fldCharType="end"/>
      </w:r>
      <w:r w:rsidR="00784F6C">
        <w:t>.</w:t>
      </w:r>
      <w:r w:rsidR="00712E02">
        <w:t xml:space="preserve"> </w:t>
      </w:r>
      <w:r w:rsidR="002F6B1E">
        <w:t xml:space="preserve"> </w:t>
      </w:r>
      <w:r w:rsidR="00321C93">
        <w:t>Simulation</w:t>
      </w:r>
      <w:r w:rsidR="002F6B1E">
        <w:t xml:space="preserve"> can produce data about what is occurring during this gap, which allows researchers and policy makers to locate the sources of flaws in their policy.</w:t>
      </w:r>
    </w:p>
    <w:p w14:paraId="1C7D8382" w14:textId="1F2E599A" w:rsidR="009F3C2C" w:rsidRPr="009F3C2C" w:rsidRDefault="00A24323" w:rsidP="008B2353">
      <w:pPr>
        <w:pStyle w:val="Heading2"/>
      </w:pPr>
      <w:r>
        <w:t>Criteria for m</w:t>
      </w:r>
      <w:r w:rsidR="009F3C2C">
        <w:t>odels</w:t>
      </w:r>
    </w:p>
    <w:p w14:paraId="59742CAA" w14:textId="3A168A86" w:rsidR="00E51ED6" w:rsidRPr="00323407" w:rsidRDefault="00012BF8" w:rsidP="00E67BCE">
      <w:pPr>
        <w:spacing w:line="480" w:lineRule="auto"/>
        <w:ind w:firstLine="720"/>
      </w:pPr>
      <w:r>
        <w:t xml:space="preserve">There are many </w:t>
      </w:r>
      <w:r w:rsidR="0098385E">
        <w:t xml:space="preserve">approaches </w:t>
      </w:r>
      <w:r>
        <w:t xml:space="preserve">to choose from when modeling a real world system, however </w:t>
      </w:r>
      <w:r w:rsidR="00E00BEA">
        <w:t xml:space="preserve">some provide more accurate results </w:t>
      </w:r>
      <w:r>
        <w:t xml:space="preserve">for modeling </w:t>
      </w:r>
      <w:r w:rsidR="00A31CAE">
        <w:t xml:space="preserve">human </w:t>
      </w:r>
      <w:r>
        <w:t xml:space="preserve">populations than others. In order to </w:t>
      </w:r>
      <w:r w:rsidR="00DE4EC6">
        <w:t xml:space="preserve">select models </w:t>
      </w:r>
      <w:r w:rsidR="000E7630">
        <w:t>for HAPLOS</w:t>
      </w:r>
      <w:r w:rsidR="00DE4EC6">
        <w:t xml:space="preserve"> a </w:t>
      </w:r>
      <w:r w:rsidR="0098385E">
        <w:t xml:space="preserve">standard set </w:t>
      </w:r>
      <w:r>
        <w:t xml:space="preserve">of criteria </w:t>
      </w:r>
      <w:r w:rsidR="0098385E">
        <w:t>have been</w:t>
      </w:r>
      <w:r w:rsidR="00DE4EC6">
        <w:t xml:space="preserve"> </w:t>
      </w:r>
      <w:r w:rsidR="0098385E">
        <w:t xml:space="preserve">selected </w:t>
      </w:r>
      <w:r w:rsidR="00DE4EC6">
        <w:t xml:space="preserve">to </w:t>
      </w:r>
      <w:r w:rsidR="000E7630">
        <w:t>determine</w:t>
      </w:r>
      <w:r w:rsidR="00DE4EC6">
        <w:t xml:space="preserve"> </w:t>
      </w:r>
      <w:r w:rsidR="0098385E">
        <w:t>a suitable modeling approach</w:t>
      </w:r>
      <w:r>
        <w:t xml:space="preserve">. Criteria for model selection will be based off </w:t>
      </w:r>
      <w:r w:rsidR="005C5B1B">
        <w:t>three</w:t>
      </w:r>
      <w:r>
        <w:t xml:space="preserve"> elemen</w:t>
      </w:r>
      <w:r w:rsidR="00E51ED6">
        <w:t>ts</w:t>
      </w:r>
      <w:ins w:id="6" w:author="Dhananjai Rao" w:date="2013-11-22T20:41:00Z">
        <w:r w:rsidR="00470286">
          <w:t>:</w:t>
        </w:r>
      </w:ins>
      <w:r w:rsidR="00E51ED6">
        <w:t xml:space="preserve"> realism, computational cost,</w:t>
      </w:r>
      <w:r w:rsidR="00DE4EC6">
        <w:t xml:space="preserve"> and ease of calibration.</w:t>
      </w:r>
      <w:r w:rsidR="00323407">
        <w:t xml:space="preserve"> The reason these criteria were s</w:t>
      </w:r>
      <w:r w:rsidR="00966E94">
        <w:t>elected is due common</w:t>
      </w:r>
      <w:r w:rsidR="00323407">
        <w:t xml:space="preserve"> problems encountered </w:t>
      </w:r>
      <w:r w:rsidR="00966E94">
        <w:t>when developing</w:t>
      </w:r>
      <w:r w:rsidR="00323407">
        <w:t xml:space="preserve"> models </w:t>
      </w:r>
      <w:r w:rsidR="00966E94">
        <w:t xml:space="preserve">and can </w:t>
      </w:r>
      <w:r w:rsidR="00323407">
        <w:t xml:space="preserve">lead </w:t>
      </w:r>
      <w:r w:rsidR="00966E94">
        <w:t>to</w:t>
      </w:r>
      <w:r w:rsidR="00323407">
        <w:t xml:space="preserve"> poor results and lack of </w:t>
      </w:r>
      <w:r w:rsidR="0093692F">
        <w:t>reusability</w:t>
      </w:r>
      <w:r w:rsidR="00323407">
        <w:t>.</w:t>
      </w:r>
    </w:p>
    <w:p w14:paraId="3FD2979D" w14:textId="0283B4E4" w:rsidR="0098385E" w:rsidRDefault="0098385E" w:rsidP="008B2353">
      <w:pPr>
        <w:pStyle w:val="Heading3"/>
        <w:rPr>
          <w:ins w:id="7" w:author="Dhananjai Rao" w:date="2013-12-15T12:08:00Z"/>
        </w:rPr>
      </w:pPr>
      <w:r>
        <w:t xml:space="preserve"> REALISM</w:t>
      </w:r>
    </w:p>
    <w:p w14:paraId="7B7E103F" w14:textId="200441E7" w:rsidR="00AC37C9" w:rsidRDefault="00E51ED6" w:rsidP="00E67BCE">
      <w:pPr>
        <w:spacing w:line="480" w:lineRule="auto"/>
        <w:rPr>
          <w:ins w:id="8" w:author="Dhananjai Rao" w:date="2013-12-15T12:13:00Z"/>
        </w:rPr>
      </w:pPr>
      <w:commentRangeStart w:id="9"/>
      <w:r>
        <w:t>Realism is how well the model mimics the real world system</w:t>
      </w:r>
      <w:commentRangeEnd w:id="9"/>
      <w:r w:rsidR="00B8751A">
        <w:rPr>
          <w:rStyle w:val="CommentReference"/>
        </w:rPr>
        <w:commentReference w:id="9"/>
      </w:r>
      <w:r>
        <w:t xml:space="preserve">. </w:t>
      </w:r>
      <w:commentRangeStart w:id="10"/>
      <w:r w:rsidR="00012BF8">
        <w:t>It</w:t>
      </w:r>
      <w:commentRangeEnd w:id="10"/>
      <w:r w:rsidR="0098385E">
        <w:rPr>
          <w:rStyle w:val="CommentReference"/>
        </w:rPr>
        <w:commentReference w:id="10"/>
      </w:r>
      <w:r w:rsidR="00012BF8">
        <w:t xml:space="preserve"> is important that a model </w:t>
      </w:r>
      <w:r w:rsidR="0098385E">
        <w:t xml:space="preserve">is </w:t>
      </w:r>
      <w:r w:rsidR="00012BF8">
        <w:t xml:space="preserve">as realistic as possible </w:t>
      </w:r>
      <w:r w:rsidR="00B8751A">
        <w:t xml:space="preserve">to allow </w:t>
      </w:r>
      <w:r w:rsidR="00012BF8">
        <w:t xml:space="preserve">elements in the model </w:t>
      </w:r>
      <w:r w:rsidR="00B803E2">
        <w:t>to map back to</w:t>
      </w:r>
      <w:r w:rsidR="00012BF8">
        <w:t xml:space="preserve"> real world </w:t>
      </w:r>
      <w:r w:rsidR="00AA06F8">
        <w:t xml:space="preserve">counterparts.  </w:t>
      </w:r>
      <w:r w:rsidR="00AB5065">
        <w:t>Realism</w:t>
      </w:r>
      <w:r w:rsidR="00AA06F8">
        <w:t xml:space="preserve"> is key in </w:t>
      </w:r>
      <w:r w:rsidR="00B26D3C">
        <w:t xml:space="preserve">order to </w:t>
      </w:r>
      <w:r w:rsidR="00CC0FEB">
        <w:t>transfer</w:t>
      </w:r>
      <w:r w:rsidR="0093692F">
        <w:t xml:space="preserve"> </w:t>
      </w:r>
      <w:r w:rsidR="00CC0FEB">
        <w:t>any results</w:t>
      </w:r>
      <w:r w:rsidR="00B26D3C">
        <w:t xml:space="preserve"> found</w:t>
      </w:r>
      <w:r w:rsidR="0093692F">
        <w:t xml:space="preserve"> during the simulation process</w:t>
      </w:r>
      <w:r w:rsidR="00CC0FEB">
        <w:t xml:space="preserve"> to the real world</w:t>
      </w:r>
      <w:r w:rsidR="00AA06F8">
        <w:t xml:space="preserve">. In order for the </w:t>
      </w:r>
      <w:r w:rsidR="00962030">
        <w:t>model</w:t>
      </w:r>
      <w:r w:rsidR="00AA06F8">
        <w:t xml:space="preserve"> to be as realistic as possible</w:t>
      </w:r>
      <w:r w:rsidR="00261E37">
        <w:t>, the elements of the model</w:t>
      </w:r>
      <w:r w:rsidR="0014666F">
        <w:t xml:space="preserve"> must</w:t>
      </w:r>
      <w:r w:rsidR="00AA06F8">
        <w:t xml:space="preserve"> match both the behavior and attributes of the real world counterparts. </w:t>
      </w:r>
      <w:r w:rsidR="00AC37C9">
        <w:t>Specifically the</w:t>
      </w:r>
      <w:r w:rsidR="00AA06F8">
        <w:t xml:space="preserve"> attributes </w:t>
      </w:r>
      <w:r w:rsidR="00A312CD">
        <w:t xml:space="preserve">of the elements </w:t>
      </w:r>
      <w:r w:rsidR="00AC37C9">
        <w:t xml:space="preserve">must be </w:t>
      </w:r>
      <w:r w:rsidR="00AA06F8">
        <w:t xml:space="preserve">statistically similar to </w:t>
      </w:r>
      <w:r w:rsidR="000B695A">
        <w:t>t</w:t>
      </w:r>
      <w:r w:rsidR="0093692F">
        <w:t xml:space="preserve">hose of the real world elements and interactions between entities </w:t>
      </w:r>
      <w:r w:rsidR="00AC37C9">
        <w:t xml:space="preserve">should be </w:t>
      </w:r>
      <w:r w:rsidR="0093692F">
        <w:t>realistic.</w:t>
      </w:r>
      <w:r w:rsidR="00AC37C9">
        <w:t xml:space="preserve"> For</w:t>
      </w:r>
      <w:r w:rsidR="00A05C75">
        <w:t xml:space="preserve"> </w:t>
      </w:r>
      <w:r w:rsidR="009A7625">
        <w:t xml:space="preserve">example, a </w:t>
      </w:r>
      <w:r w:rsidR="00AC37C9">
        <w:t xml:space="preserve">realistic model must ensure that </w:t>
      </w:r>
      <w:r w:rsidR="00A05C75">
        <w:t>the age distribution of the simulation population statistically match</w:t>
      </w:r>
      <w:r w:rsidR="00AC37C9">
        <w:t xml:space="preserve">es </w:t>
      </w:r>
      <w:r w:rsidR="00A05C75">
        <w:t xml:space="preserve">the age distribution of the </w:t>
      </w:r>
      <w:r w:rsidR="000F1F0E">
        <w:t>existing</w:t>
      </w:r>
      <w:r w:rsidR="00A05C75">
        <w:t xml:space="preserve"> population.</w:t>
      </w:r>
    </w:p>
    <w:p w14:paraId="3BB16498" w14:textId="11BF489A" w:rsidR="00AC37C9" w:rsidRDefault="00AC37C9" w:rsidP="008B2353">
      <w:pPr>
        <w:pStyle w:val="Heading3"/>
      </w:pPr>
      <w:r>
        <w:t>CALIBRATION</w:t>
      </w:r>
    </w:p>
    <w:p w14:paraId="77EF915D" w14:textId="43A39320" w:rsidR="00A77306" w:rsidRDefault="000B695A" w:rsidP="008B2353">
      <w:pPr>
        <w:spacing w:line="480" w:lineRule="auto"/>
        <w:ind w:firstLine="720"/>
      </w:pPr>
      <w:r>
        <w:t xml:space="preserve">In order for a model to remain </w:t>
      </w:r>
      <w:r w:rsidR="00707728">
        <w:t>accurate</w:t>
      </w:r>
      <w:r>
        <w:t xml:space="preserve">, the model must be </w:t>
      </w:r>
      <w:r w:rsidR="00470286">
        <w:t xml:space="preserve">amenable </w:t>
      </w:r>
      <w:r>
        <w:t>to calibrat</w:t>
      </w:r>
      <w:r w:rsidR="00470286">
        <w:t>ion</w:t>
      </w:r>
      <w:r>
        <w:t xml:space="preserve"> in order to match </w:t>
      </w:r>
      <w:r w:rsidR="00AC37C9">
        <w:t>real world</w:t>
      </w:r>
      <w:r>
        <w:t xml:space="preserve"> data.</w:t>
      </w:r>
      <w:r w:rsidR="00A31CAE">
        <w:t xml:space="preserve"> </w:t>
      </w:r>
      <w:r>
        <w:t>Without the ability to calibrate the model it would be impossible to maintain realism of the model</w:t>
      </w:r>
      <w:r w:rsidR="00965FEF">
        <w:t xml:space="preserve"> over </w:t>
      </w:r>
      <w:r w:rsidR="00CA6DDC">
        <w:t>long-term</w:t>
      </w:r>
      <w:r w:rsidR="00965FEF">
        <w:t xml:space="preserve"> use</w:t>
      </w:r>
      <w:r>
        <w:t>.</w:t>
      </w:r>
      <w:r w:rsidR="00A31CAE">
        <w:t xml:space="preserve"> </w:t>
      </w:r>
      <w:r w:rsidR="00A45931">
        <w:t>H</w:t>
      </w:r>
      <w:r w:rsidR="00A31CAE">
        <w:t xml:space="preserve">uman societies can change rapidly with the introduction of newer technology and transportation </w:t>
      </w:r>
      <w:r w:rsidR="003771CB">
        <w:t xml:space="preserve">systems, which </w:t>
      </w:r>
      <w:r w:rsidR="00AC37C9">
        <w:t>in turn must be reflected in</w:t>
      </w:r>
      <w:r w:rsidR="003771CB">
        <w:t xml:space="preserve"> the model. </w:t>
      </w:r>
      <w:r w:rsidR="00AC37C9">
        <w:t>Changes in real world populations</w:t>
      </w:r>
      <w:r w:rsidR="00AB5065">
        <w:t xml:space="preserve"> are</w:t>
      </w:r>
      <w:r w:rsidR="00A006B9">
        <w:t xml:space="preserve"> not </w:t>
      </w:r>
      <w:r w:rsidR="00AC37C9">
        <w:t xml:space="preserve">just </w:t>
      </w:r>
      <w:r w:rsidR="00A006B9">
        <w:t xml:space="preserve">limited to </w:t>
      </w:r>
      <w:r w:rsidR="007D3C35">
        <w:t>long-term</w:t>
      </w:r>
      <w:r w:rsidR="00A006B9">
        <w:t xml:space="preserve"> changes </w:t>
      </w:r>
      <w:r w:rsidR="00470286">
        <w:t>because</w:t>
      </w:r>
      <w:r w:rsidR="00A006B9">
        <w:t xml:space="preserve"> d</w:t>
      </w:r>
      <w:r w:rsidR="00F02B90">
        <w:t xml:space="preserve">istributions of sub-populations can </w:t>
      </w:r>
      <w:r w:rsidR="00470286">
        <w:t xml:space="preserve">significantly </w:t>
      </w:r>
      <w:r w:rsidR="00F02B90">
        <w:t>change from ye</w:t>
      </w:r>
      <w:r w:rsidR="005963CE">
        <w:t>ar to year. W</w:t>
      </w:r>
      <w:r w:rsidR="00F02B90">
        <w:t xml:space="preserve">ithout calibration a model can quickly become </w:t>
      </w:r>
      <w:r w:rsidR="00FA4410">
        <w:t>outdated</w:t>
      </w:r>
      <w:r w:rsidR="00A31CAE">
        <w:t>.</w:t>
      </w:r>
      <w:r>
        <w:t xml:space="preserve"> In addition, models that are easily calibrated </w:t>
      </w:r>
      <w:r w:rsidR="00470286">
        <w:t>enable them to</w:t>
      </w:r>
      <w:r>
        <w:t xml:space="preserve"> be repurposed for</w:t>
      </w:r>
      <w:r w:rsidR="00965FEF">
        <w:t xml:space="preserve"> different data sources and different uses</w:t>
      </w:r>
      <w:r w:rsidR="009D392F">
        <w:t xml:space="preserve">. </w:t>
      </w:r>
      <w:r w:rsidR="00CA20BB">
        <w:t xml:space="preserve"> </w:t>
      </w:r>
      <w:r w:rsidR="00AC37C9">
        <w:t>Q</w:t>
      </w:r>
      <w:r w:rsidR="00CA20BB">
        <w:t>uick adaptation of model</w:t>
      </w:r>
      <w:r w:rsidR="002F44CE">
        <w:t>s</w:t>
      </w:r>
      <w:r w:rsidR="00F02B90">
        <w:t xml:space="preserve"> is </w:t>
      </w:r>
      <w:r w:rsidR="007B768C">
        <w:t xml:space="preserve">frequently </w:t>
      </w:r>
      <w:r w:rsidR="00572132">
        <w:t>accomplished by</w:t>
      </w:r>
      <w:r w:rsidR="000757A2">
        <w:t xml:space="preserve"> </w:t>
      </w:r>
      <w:r w:rsidR="00572132">
        <w:t>constructing them</w:t>
      </w:r>
      <w:r w:rsidR="008458FA">
        <w:t xml:space="preserve"> modularly. </w:t>
      </w:r>
    </w:p>
    <w:p w14:paraId="633C561F" w14:textId="7250F125" w:rsidR="0051390B" w:rsidRDefault="0051390B" w:rsidP="008B2353">
      <w:pPr>
        <w:pStyle w:val="Heading3"/>
      </w:pPr>
      <w:r>
        <w:t>COMPUTATIONAL COSTS</w:t>
      </w:r>
    </w:p>
    <w:p w14:paraId="2923EF14" w14:textId="4A4968BE" w:rsidR="0051390B" w:rsidRDefault="00965FEF" w:rsidP="008B2353">
      <w:pPr>
        <w:spacing w:line="480" w:lineRule="auto"/>
        <w:ind w:firstLine="720"/>
        <w:rPr>
          <w:ins w:id="11" w:author="Dhananjai Rao" w:date="2013-12-15T12:19:00Z"/>
        </w:rPr>
      </w:pPr>
      <w:r>
        <w:t xml:space="preserve">The last </w:t>
      </w:r>
      <w:r w:rsidR="00CF24DC">
        <w:t>criterion for model selection is</w:t>
      </w:r>
      <w:r>
        <w:t xml:space="preserve"> the computational cost of the model. </w:t>
      </w:r>
      <w:r w:rsidR="00161EBE">
        <w:t xml:space="preserve">Computational cost </w:t>
      </w:r>
      <w:r w:rsidR="005A2B81">
        <w:t>often finds itself in opposition with the realism requirement</w:t>
      </w:r>
      <w:r w:rsidR="00B914A1">
        <w:t xml:space="preserve"> </w:t>
      </w:r>
      <w:r w:rsidR="00B914A1">
        <w:fldChar w:fldCharType="begin" w:fldLock="1"/>
      </w:r>
      <w:r w:rsidR="00A04878">
        <w:instrText>ADDIN CSL_CITATION { "citationItems" : [ { "id" : "ITEM-1", "itemData" : { "DOI" : "10.2307/4622879", "ISSN" : "01605682", "abstract" : "This study investigates the effectiveness of simultaneous and staged evacuation strategies using agent-based simulation. In the simultaneous strategy, all residents are informed to evacuate simultaneously, whereas in the staged evacuation strategy, residents in different zones are organized to evacuate in an order based on different sequences of the zones within the affected area. This study uses an agent-based technique to model traffic flows at the level of individual vehicles and investigates the collective behaviours of evacuating vehicles. We conducted simulations using a microscopic simulation system called Paramics on three types of road network structures under different population densities. The three types of road network structures include a grid road structure, a ring road structure, and a real road structure from the City of San Marcos, Texas. Default rules in Paramics were used for trip generation, destination choice, and route choice. Simulation results indicate that (1) there is no evacuation strategy that can be considered as the best strategy across different road network structures, and the performance of the strategies depends on both road network structure and population density; (2) if the population density in the affected area is high and the underlying road network structure is a grid structure, then a staged evacuation strategy that alternates non-adjacent zones in the affected area is effective in reducing the overall evacuation time. CR - Copyright &amp;#169; 2008 Operational Research Society", "author" : [ { "dropping-particle" : "", "family" : "Chen", "given" : "X", "non-dropping-particle" : "", "parse-names" : false, "suffix" : "" }, { "dropping-particle" : "", "family" : "Zhan", "given" : "F B", "non-dropping-particle" : "", "parse-names" : false, "suffix" : "" } ], "container-title" : "The Journal of the Operational Research Society", "id" : "ITEM-1", "issue" : "1", "issued" : { "date-parts" : [ [ "2008", "1", "1" ] ] }, "page" : "25-33", "publisher" : "Palgrave Macmillan Journals on behalf of the Operational Research Society", "title" : "Agent-Based Modelling and Simulation of Urban Evacuation: Relative Effectiveness of Simultaneous and Staged Evacuation Strategies", "type" : "article-journal", "volume" : "59" }, "uris" : [ "http://www.mendeley.com/documents/?uuid=287e29ac-af14-4f87-8338-85594d859543" ] } ], "mendeley" : { "previouslyFormattedCitation" : "(X. Chen &amp; Zhan, 2008)" }, "properties" : { "noteIndex" : 0 }, "schema" : "https://github.com/citation-style-language/schema/raw/master/csl-citation.json" }</w:instrText>
      </w:r>
      <w:r w:rsidR="00B914A1">
        <w:fldChar w:fldCharType="separate"/>
      </w:r>
      <w:r w:rsidR="00B914A1" w:rsidRPr="00B914A1">
        <w:rPr>
          <w:noProof/>
        </w:rPr>
        <w:t>(X. Chen &amp; Zhan, 2008)</w:t>
      </w:r>
      <w:r w:rsidR="00B914A1">
        <w:fldChar w:fldCharType="end"/>
      </w:r>
      <w:r w:rsidR="005A2B81">
        <w:t xml:space="preserve">. </w:t>
      </w:r>
      <w:r w:rsidR="00351534">
        <w:t>If</w:t>
      </w:r>
      <w:r>
        <w:t xml:space="preserve"> t</w:t>
      </w:r>
      <w:r w:rsidR="00F10CD5">
        <w:t>he</w:t>
      </w:r>
      <w:r w:rsidR="000A5EF9">
        <w:t xml:space="preserve"> model is extremely realistic it is</w:t>
      </w:r>
      <w:r w:rsidR="00F10CD5">
        <w:t xml:space="preserve"> often requires many more calculations</w:t>
      </w:r>
      <w:r w:rsidR="00CF24DC">
        <w:t>,</w:t>
      </w:r>
      <w:r w:rsidR="00F10CD5">
        <w:t xml:space="preserve"> </w:t>
      </w:r>
      <w:r w:rsidR="00E45119">
        <w:t>which in turn increases the computational cost</w:t>
      </w:r>
      <w:r w:rsidR="00DE4A98">
        <w:t xml:space="preserve">. </w:t>
      </w:r>
      <w:r w:rsidR="00F10CD5">
        <w:t xml:space="preserve">Thus if a model is very computationally costly it can lead to the model not being feasible to use due to time </w:t>
      </w:r>
      <w:r w:rsidR="003166F4">
        <w:t>constraints</w:t>
      </w:r>
      <w:r w:rsidR="00F10CD5">
        <w:t xml:space="preserve"> or computing </w:t>
      </w:r>
      <w:r w:rsidR="00CF24DC">
        <w:t>resources</w:t>
      </w:r>
      <w:r w:rsidR="00F10CD5">
        <w:t xml:space="preserve"> needed to run the simulation. </w:t>
      </w:r>
      <w:r w:rsidR="00DE4A98">
        <w:t xml:space="preserve">Therefor a balance between </w:t>
      </w:r>
      <w:r w:rsidR="004B0D61">
        <w:t>realism</w:t>
      </w:r>
      <w:r w:rsidR="00DE4A98">
        <w:t xml:space="preserve"> and computational cost must be met.</w:t>
      </w:r>
    </w:p>
    <w:p w14:paraId="3D6CEE9D" w14:textId="75500D36" w:rsidR="0051390B" w:rsidRDefault="00FC1C17" w:rsidP="008B2353">
      <w:pPr>
        <w:pStyle w:val="Heading3"/>
      </w:pPr>
      <w:r>
        <w:t>SUMMARY</w:t>
      </w:r>
      <w:r w:rsidR="0051390B">
        <w:t xml:space="preserve"> OF CRITERIA </w:t>
      </w:r>
      <w:r>
        <w:t>FOR</w:t>
      </w:r>
      <w:r w:rsidR="0051390B">
        <w:t xml:space="preserve"> HAPLOS</w:t>
      </w:r>
    </w:p>
    <w:p w14:paraId="686562C1" w14:textId="13015F73" w:rsidR="005C5B1B" w:rsidRDefault="005C5B1B" w:rsidP="0053792A">
      <w:pPr>
        <w:spacing w:line="480" w:lineRule="auto"/>
        <w:ind w:firstLine="720"/>
      </w:pPr>
      <w:r>
        <w:t>It is clear that a balance between the four criteria will need to be met, but</w:t>
      </w:r>
      <w:r w:rsidR="00DC1671">
        <w:t xml:space="preserve"> at the same time each must be maximized in order to </w:t>
      </w:r>
      <w:r w:rsidR="00470286">
        <w:t>enable effective use of</w:t>
      </w:r>
      <w:r w:rsidR="00DC1671">
        <w:t xml:space="preserve"> HAPLOS. </w:t>
      </w:r>
      <w:r w:rsidR="00C44ABB">
        <w:t>Without realistic models</w:t>
      </w:r>
      <w:r w:rsidR="003360E5">
        <w:t xml:space="preserve">, HAPLOS’s results would not be able to be mapped back </w:t>
      </w:r>
      <w:r w:rsidR="009C5AB3">
        <w:t xml:space="preserve">to the real world. If HAPLOS </w:t>
      </w:r>
      <w:r w:rsidR="00C44ABB">
        <w:t>cannot</w:t>
      </w:r>
      <w:r w:rsidR="009C5AB3">
        <w:t xml:space="preserve"> be calibrated for a dif</w:t>
      </w:r>
      <w:r w:rsidR="00C44ABB">
        <w:t>ferent region or population, the</w:t>
      </w:r>
      <w:r w:rsidR="009C5AB3">
        <w:t>n the system will quickly bec</w:t>
      </w:r>
      <w:r w:rsidR="00C44ABB">
        <w:t>ome outdated</w:t>
      </w:r>
      <w:r w:rsidR="009C5AB3">
        <w:t xml:space="preserve">. Finally if HAPLOS requires too much computational cost it </w:t>
      </w:r>
      <w:r w:rsidR="00C44ABB">
        <w:t xml:space="preserve">would become </w:t>
      </w:r>
      <w:r w:rsidR="00A951A4">
        <w:t xml:space="preserve">inefficient </w:t>
      </w:r>
      <w:r w:rsidR="00C44ABB">
        <w:t xml:space="preserve">to be used on larger populations. </w:t>
      </w:r>
      <w:r w:rsidR="000E177D">
        <w:t>Thus each</w:t>
      </w:r>
      <w:r w:rsidR="00A951A4">
        <w:t xml:space="preserve"> one of the four criteria </w:t>
      </w:r>
      <w:r w:rsidR="000E177D">
        <w:t>must be considered when selecting the final models.</w:t>
      </w:r>
    </w:p>
    <w:p w14:paraId="31041090" w14:textId="03FC232E" w:rsidR="007A32ED" w:rsidRPr="007A32ED" w:rsidRDefault="007A32ED" w:rsidP="008B2353">
      <w:pPr>
        <w:pStyle w:val="Heading2"/>
      </w:pPr>
      <w:r>
        <w:t>Models</w:t>
      </w:r>
    </w:p>
    <w:p w14:paraId="505A25EC" w14:textId="5E60F715" w:rsidR="005379DD" w:rsidRDefault="00DD5042" w:rsidP="005379DD">
      <w:pPr>
        <w:spacing w:line="480" w:lineRule="auto"/>
        <w:ind w:firstLine="720"/>
      </w:pPr>
      <w:r>
        <w:t>The</w:t>
      </w:r>
      <w:r w:rsidR="00E36277">
        <w:t xml:space="preserve"> </w:t>
      </w:r>
      <w:r w:rsidR="00346755">
        <w:t>human population</w:t>
      </w:r>
      <w:r w:rsidR="00F2050D">
        <w:t xml:space="preserve"> </w:t>
      </w:r>
      <w:r w:rsidR="00E36277">
        <w:t xml:space="preserve">model </w:t>
      </w:r>
      <w:r>
        <w:t>for HAPLOS</w:t>
      </w:r>
      <w:r w:rsidR="001B3054">
        <w:t xml:space="preserve"> will be </w:t>
      </w:r>
      <w:r w:rsidR="00F2050D">
        <w:t xml:space="preserve">divided into </w:t>
      </w:r>
      <w:proofErr w:type="spellStart"/>
      <w:r w:rsidR="00DE219E">
        <w:t>submodel</w:t>
      </w:r>
      <w:r w:rsidR="00460CD3">
        <w:t>s</w:t>
      </w:r>
      <w:proofErr w:type="spellEnd"/>
      <w:r w:rsidR="00460CD3">
        <w:t xml:space="preserve"> model</w:t>
      </w:r>
      <w:r w:rsidR="0051390B">
        <w:t xml:space="preserve"> as shown in Figure 1</w:t>
      </w:r>
      <w:r w:rsidR="00346755">
        <w:t xml:space="preserve">. </w:t>
      </w:r>
      <w:r>
        <w:t>HAPLOS will be</w:t>
      </w:r>
      <w:r w:rsidR="00346755">
        <w:t xml:space="preserve"> </w:t>
      </w:r>
      <w:r w:rsidR="00DD7A0A">
        <w:t>using</w:t>
      </w:r>
      <w:r w:rsidR="00346755">
        <w:t xml:space="preserve"> three</w:t>
      </w:r>
      <w:r w:rsidR="00D2395E">
        <w:t xml:space="preserve"> </w:t>
      </w:r>
      <w:proofErr w:type="spellStart"/>
      <w:r w:rsidR="00DE219E">
        <w:t>submodel</w:t>
      </w:r>
      <w:r w:rsidR="00D2395E">
        <w:t>s</w:t>
      </w:r>
      <w:proofErr w:type="spellEnd"/>
      <w:r w:rsidR="00D2395E">
        <w:t xml:space="preserve"> in order to </w:t>
      </w:r>
      <w:r w:rsidR="00346755">
        <w:t>simulate</w:t>
      </w:r>
      <w:r w:rsidR="00D2395E">
        <w:t xml:space="preserve"> </w:t>
      </w:r>
      <w:r w:rsidR="00DD7A0A">
        <w:t xml:space="preserve">a </w:t>
      </w:r>
      <w:r w:rsidR="00346755">
        <w:t>human</w:t>
      </w:r>
      <w:r w:rsidR="00D2395E">
        <w:t xml:space="preserve"> population</w:t>
      </w:r>
      <w:r w:rsidR="001751F1">
        <w:t xml:space="preserve"> and </w:t>
      </w:r>
      <w:r w:rsidR="00AC2C8A">
        <w:t>a</w:t>
      </w:r>
      <w:r w:rsidR="001751F1">
        <w:t xml:space="preserve"> </w:t>
      </w:r>
      <w:r w:rsidR="009B6A04">
        <w:t>policy</w:t>
      </w:r>
      <w:r w:rsidR="00A914A3">
        <w:t xml:space="preserve"> that will be tested</w:t>
      </w:r>
      <w:r w:rsidR="001751F1">
        <w:t xml:space="preserve">. The </w:t>
      </w:r>
      <w:proofErr w:type="spellStart"/>
      <w:r w:rsidR="00DB45A0">
        <w:t>sub</w:t>
      </w:r>
      <w:r w:rsidR="001751F1">
        <w:t>models</w:t>
      </w:r>
      <w:proofErr w:type="spellEnd"/>
      <w:r w:rsidR="001751F1">
        <w:t xml:space="preserve"> used to simulate the human population </w:t>
      </w:r>
      <w:r w:rsidR="00D15037">
        <w:t>are</w:t>
      </w:r>
      <w:r w:rsidR="00903D2E">
        <w:t xml:space="preserve"> the</w:t>
      </w:r>
      <w:r w:rsidR="00D2395E">
        <w:t xml:space="preserve"> population model, social model and geographical model. </w:t>
      </w:r>
      <w:r w:rsidR="00751E25">
        <w:t>The population model will be responsible for the creation of the synthetic population of entities and assigning their attributes. The social model will handle how each entity will behave when in contact or not in contact with other entities. The last sub model is the geographical model, which will determine how the entities will move in the region.</w:t>
      </w:r>
      <w:r w:rsidR="00E56A95">
        <w:t xml:space="preserve"> </w:t>
      </w:r>
      <w:r w:rsidR="00751E25">
        <w:t xml:space="preserve"> </w:t>
      </w:r>
      <w:r w:rsidR="00FE3D27">
        <w:t xml:space="preserve">There will be two different policy models used to test HAPLOS. These polices are for evacuations and epidemic </w:t>
      </w:r>
      <w:r w:rsidR="00B37A23">
        <w:t>containment</w:t>
      </w:r>
      <w:r w:rsidR="00FE3D27">
        <w:t xml:space="preserve">.  </w:t>
      </w:r>
    </w:p>
    <w:p w14:paraId="60443F57" w14:textId="77777777" w:rsidR="001619C4" w:rsidRDefault="001619C4" w:rsidP="001619C4">
      <w:pPr>
        <w:spacing w:line="480" w:lineRule="auto"/>
      </w:pPr>
      <w:r>
        <w:rPr>
          <w:noProof/>
          <w:lang w:eastAsia="en-US"/>
        </w:rPr>
        <w:drawing>
          <wp:inline distT="0" distB="0" distL="0" distR="0" wp14:anchorId="48C7E19D" wp14:editId="372726DE">
            <wp:extent cx="5888990" cy="2908300"/>
            <wp:effectExtent l="0" t="0" r="381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rotWithShape="1">
                    <a:blip r:embed="rId10">
                      <a:extLst>
                        <a:ext uri="{28A0092B-C50C-407E-A947-70E740481C1C}">
                          <a14:useLocalDpi xmlns:a14="http://schemas.microsoft.com/office/drawing/2010/main" val="0"/>
                        </a:ext>
                      </a:extLst>
                    </a:blip>
                    <a:srcRect t="5463" b="28695"/>
                    <a:stretch/>
                  </pic:blipFill>
                  <pic:spPr bwMode="auto">
                    <a:xfrm>
                      <a:off x="0" y="0"/>
                      <a:ext cx="5888990" cy="2908300"/>
                    </a:xfrm>
                    <a:prstGeom prst="rect">
                      <a:avLst/>
                    </a:prstGeom>
                    <a:ln>
                      <a:noFill/>
                    </a:ln>
                    <a:extLst>
                      <a:ext uri="{53640926-AAD7-44d8-BBD7-CCE9431645EC}">
                        <a14:shadowObscured xmlns:a14="http://schemas.microsoft.com/office/drawing/2010/main"/>
                      </a:ext>
                    </a:extLst>
                  </pic:spPr>
                </pic:pic>
              </a:graphicData>
            </a:graphic>
          </wp:inline>
        </w:drawing>
      </w:r>
    </w:p>
    <w:p w14:paraId="648667F4" w14:textId="796B5436" w:rsidR="00AF420A" w:rsidRDefault="001619C4" w:rsidP="008765C2">
      <w:pPr>
        <w:pStyle w:val="Subtitle"/>
      </w:pPr>
      <w:r>
        <w:t xml:space="preserve">Figure 1: Diagram of the parts of a human population model and the variations of each </w:t>
      </w:r>
      <w:proofErr w:type="spellStart"/>
      <w:r>
        <w:t>submodel</w:t>
      </w:r>
      <w:proofErr w:type="spellEnd"/>
      <w:r>
        <w:t>.</w:t>
      </w:r>
    </w:p>
    <w:p w14:paraId="1076251C" w14:textId="3CC0B523" w:rsidR="00A33CDF" w:rsidRDefault="007A32ED" w:rsidP="008B2353">
      <w:pPr>
        <w:pStyle w:val="Heading3"/>
      </w:pPr>
      <w:r>
        <w:t>Population Model</w:t>
      </w:r>
    </w:p>
    <w:p w14:paraId="483C1F40" w14:textId="6F537B08" w:rsidR="00596D05" w:rsidRDefault="008260CB" w:rsidP="00E67BCE">
      <w:pPr>
        <w:spacing w:line="480" w:lineRule="auto"/>
        <w:ind w:firstLine="720"/>
      </w:pPr>
      <w:r>
        <w:t>The population</w:t>
      </w:r>
      <w:r w:rsidR="00702558">
        <w:t xml:space="preserve"> models are specific to the creation of </w:t>
      </w:r>
      <w:r w:rsidR="00E9299F">
        <w:t>a</w:t>
      </w:r>
      <w:r w:rsidR="00702558">
        <w:t xml:space="preserve"> synthetic population. </w:t>
      </w:r>
      <w:r>
        <w:t>The creation of the synthetic population</w:t>
      </w:r>
      <w:r w:rsidR="006B7A30">
        <w:t xml:space="preserve"> involves statistical analysis of real world data and creating a population with similar </w:t>
      </w:r>
      <w:r w:rsidR="00AC2DAE">
        <w:t>demographics</w:t>
      </w:r>
      <w:r w:rsidR="00526A69">
        <w:t xml:space="preserve">. </w:t>
      </w:r>
      <w:r w:rsidR="008511BB">
        <w:t>A</w:t>
      </w:r>
      <w:r w:rsidR="00284084">
        <w:t xml:space="preserve"> major decision to make with population models</w:t>
      </w:r>
      <w:r w:rsidR="006B7A30">
        <w:t xml:space="preserve"> is </w:t>
      </w:r>
      <w:r w:rsidR="0096193B">
        <w:t>deciding</w:t>
      </w:r>
      <w:r w:rsidR="006B7A30">
        <w:t xml:space="preserve"> </w:t>
      </w:r>
      <w:r w:rsidR="0096193B">
        <w:t>what</w:t>
      </w:r>
      <w:r w:rsidR="006B7A30">
        <w:t xml:space="preserve"> a</w:t>
      </w:r>
      <w:r w:rsidR="00FA7FCF">
        <w:t>n</w:t>
      </w:r>
      <w:r w:rsidR="006B7A30">
        <w:t xml:space="preserve"> entity </w:t>
      </w:r>
      <w:r w:rsidR="008511BB">
        <w:t>will</w:t>
      </w:r>
      <w:r w:rsidR="006B7A30">
        <w:t xml:space="preserve"> represent. </w:t>
      </w:r>
      <w:r w:rsidR="00FA7FCF">
        <w:t>A</w:t>
      </w:r>
      <w:r w:rsidR="00D751FE">
        <w:t>n</w:t>
      </w:r>
      <w:r w:rsidR="00FA7FCF">
        <w:t xml:space="preserve"> entity can represent either a</w:t>
      </w:r>
      <w:r w:rsidR="00596D05">
        <w:t>n</w:t>
      </w:r>
      <w:r w:rsidR="0090537C">
        <w:t xml:space="preserve"> individual or </w:t>
      </w:r>
      <w:r w:rsidR="0051390B">
        <w:t xml:space="preserve">a </w:t>
      </w:r>
      <w:r w:rsidR="0090537C">
        <w:t xml:space="preserve">group. </w:t>
      </w:r>
      <w:r w:rsidR="002A0360">
        <w:t xml:space="preserve">Both can be used to model human populations since humans can </w:t>
      </w:r>
      <w:r w:rsidR="009E75D5">
        <w:t>be represented as a</w:t>
      </w:r>
      <w:r w:rsidR="002A0360">
        <w:t xml:space="preserve"> collective groups (e.g. Househo</w:t>
      </w:r>
      <w:r w:rsidR="009E75D5">
        <w:t>lds) or a</w:t>
      </w:r>
      <w:r w:rsidR="007E6F8A">
        <w:t xml:space="preserve"> single person</w:t>
      </w:r>
      <w:r w:rsidR="002A0360">
        <w:t>.</w:t>
      </w:r>
    </w:p>
    <w:p w14:paraId="6C1965A3" w14:textId="2789CE6D" w:rsidR="00596D05" w:rsidRDefault="0090537C" w:rsidP="00E67BCE">
      <w:pPr>
        <w:spacing w:line="480" w:lineRule="auto"/>
        <w:ind w:firstLine="720"/>
      </w:pPr>
      <w:r>
        <w:t xml:space="preserve">Group models </w:t>
      </w:r>
      <w:r w:rsidR="0051390B">
        <w:t>represent</w:t>
      </w:r>
      <w:r>
        <w:t xml:space="preserve"> a collection of </w:t>
      </w:r>
      <w:r w:rsidR="00EC5707">
        <w:t>members</w:t>
      </w:r>
      <w:r w:rsidR="001E1B3B">
        <w:t xml:space="preserve"> as a</w:t>
      </w:r>
      <w:r w:rsidR="00EC5707">
        <w:t>n</w:t>
      </w:r>
      <w:r w:rsidR="001E1B3B">
        <w:t xml:space="preserve"> entity</w:t>
      </w:r>
      <w:r>
        <w:t xml:space="preserve">. </w:t>
      </w:r>
      <w:r w:rsidR="00350714">
        <w:t xml:space="preserve"> An example of </w:t>
      </w:r>
      <w:r w:rsidR="007943C0">
        <w:t>group modeling</w:t>
      </w:r>
      <w:r w:rsidR="00350714">
        <w:t xml:space="preserve"> is having entities represent </w:t>
      </w:r>
      <w:r w:rsidR="006A2EC9">
        <w:t>a</w:t>
      </w:r>
      <w:r w:rsidR="00350714">
        <w:t>n</w:t>
      </w:r>
      <w:r w:rsidR="006A2EC9">
        <w:t xml:space="preserve"> entire farm instead of single cow in order to </w:t>
      </w:r>
      <w:r w:rsidR="00DD1D50">
        <w:t>observe</w:t>
      </w:r>
      <w:r w:rsidR="006A2EC9">
        <w:t xml:space="preserve"> the spread of Foot and Mouth Disease</w:t>
      </w:r>
      <w:r w:rsidR="003065C1">
        <w:t xml:space="preserve"> through a area</w:t>
      </w:r>
      <w:r w:rsidR="006A2EC9">
        <w:t xml:space="preserve"> </w:t>
      </w:r>
      <w:r w:rsidR="006A2EC9">
        <w:fldChar w:fldCharType="begin" w:fldLock="1"/>
      </w:r>
      <w:r w:rsidR="00A04878">
        <w:instrText>ADDIN CSL_CITATION { "citationItems" : [ { "id" : "ITEM-1", "itemData" : { "DOI" : "10.2307/3085067", "ISSN" : "00368075", "abstract" : "Foot-and-mouth is one of the world's most economically important livestock diseases. We developed an individual farm-based stochastic model of the current UK epidemic. The fine grain of the epidemiological data reveals the infection dynamics at an unusually high spatiotemporal resolution. We show that the spatial distribution, size, and species composition of farms all influence the observed pattern and regional variability of outbreaks. The other key dynamical component is long-tailed stochastic dispersal of infection, combining frequent local movements with occasional long jumps. We assess the history and possible duration of the epidemic, the performance of control strategies, and general implications for disease dynamics in space and time. CR - Copyright &amp;#169; 2001 American Association for the Advancement of Science", "author" : [ { "dropping-particle" : "", "family" : "Keeling", "given" : "Matt J", "non-dropping-particle" : "", "parse-names" : false, "suffix" : "" }, { "dropping-particle" : "", "family" : "Woolhouse", "given" : "Mark E J", "non-dropping-particle" : "", "parse-names" : false, "suffix" : "" }, { "dropping-particle" : "", "family" : "Shaw", "given" : "Darren J", "non-dropping-particle" : "", "parse-names" : false, "suffix" : "" }, { "dropping-particle" : "", "family" : "Matthews", "given" : "Louise", "non-dropping-particle" : "", "parse-names" : false, "suffix" : "" }, { "dropping-particle" : "", "family" : "Chase-Topping", "given" : "Margo", "non-dropping-particle" : "", "parse-names" : false, "suffix" : "" }, { "dropping-particle" : "", "family" : "Haydon", "given" : "Dan T", "non-dropping-particle" : "", "parse-names" : false, "suffix" : "" }, { "dropping-particle" : "", "family" : "Cornell", "given" : "Stephen J", "non-dropping-particle" : "", "parse-names" : false, "suffix" : "" }, { "dropping-particle" : "", "family" : "Kappey", "given" : "Jens", "non-dropping-particle" : "", "parse-names" : false, "suffix" : "" }, { "dropping-particle" : "", "family" : "Wilesmith", "given" : "John", "non-dropping-particle" : "", "parse-names" : false, "suffix" : "" }, { "dropping-particle" : "", "family" : "Grenfell", "given" : "Bryan T", "non-dropping-particle" : "", "parse-names" : false, "suffix" : "" } ], "container-title" : "Science", "id" : "ITEM-1", "issue" : "5543", "issued" : { "date-parts" : [ [ "2001", "10", "26" ] ] }, "page" : "813-817", "publisher" : "American Association for the Advancement of Science", "title" : "Dynamics of the 2001 UK Foot and Mouth Epidemic: Stochastic Dispersal in a Heterogeneous Landscape", "type" : "article-journal", "volume" : "294" }, "uris" : [ "http://www.mendeley.com/documents/?uuid=8fe75f69-52c8-465e-a6d3-977a5cf42dc0" ] } ], "mendeley" : { "previouslyFormattedCitation" : "(Keeling et al., 2001)" }, "properties" : { "noteIndex" : 0 }, "schema" : "https://github.com/citation-style-language/schema/raw/master/csl-citation.json" }</w:instrText>
      </w:r>
      <w:r w:rsidR="006A2EC9">
        <w:fldChar w:fldCharType="separate"/>
      </w:r>
      <w:r w:rsidR="006A2EC9" w:rsidRPr="00C31D59">
        <w:rPr>
          <w:noProof/>
        </w:rPr>
        <w:t>(Keeling et al., 2001)</w:t>
      </w:r>
      <w:r w:rsidR="006A2EC9">
        <w:fldChar w:fldCharType="end"/>
      </w:r>
      <w:r w:rsidR="0011555F">
        <w:t xml:space="preserve">. The benefit of using a group model </w:t>
      </w:r>
      <w:r w:rsidR="006A2EC9">
        <w:t>is it</w:t>
      </w:r>
      <w:r w:rsidR="0011555F">
        <w:t xml:space="preserve"> reduces the computational cost</w:t>
      </w:r>
      <w:r w:rsidR="00F138CE">
        <w:t xml:space="preserve"> </w:t>
      </w:r>
      <w:r w:rsidR="00871B86">
        <w:t>because there are</w:t>
      </w:r>
      <w:r w:rsidR="00F138CE">
        <w:t xml:space="preserve"> </w:t>
      </w:r>
      <w:r w:rsidR="00BF7C34">
        <w:t>a smaller number of</w:t>
      </w:r>
      <w:r w:rsidR="0011555F">
        <w:t xml:space="preserve"> entities. </w:t>
      </w:r>
      <w:r w:rsidR="00D751FE">
        <w:t xml:space="preserve"> </w:t>
      </w:r>
      <w:r w:rsidR="0011555F">
        <w:t xml:space="preserve">By </w:t>
      </w:r>
      <w:r w:rsidR="00C9355C">
        <w:t>having</w:t>
      </w:r>
      <w:r w:rsidR="0011555F">
        <w:t xml:space="preserve"> </w:t>
      </w:r>
      <w:r w:rsidR="00EE6F30">
        <w:t>fewer entities</w:t>
      </w:r>
      <w:r w:rsidR="0011555F">
        <w:t xml:space="preserve"> it reduces the number of </w:t>
      </w:r>
      <w:r w:rsidR="00EE6F30">
        <w:t>computations</w:t>
      </w:r>
      <w:r w:rsidR="0011555F">
        <w:t xml:space="preserve"> that must be preformed at e</w:t>
      </w:r>
      <w:r w:rsidR="009A37FC">
        <w:t>ach</w:t>
      </w:r>
      <w:r w:rsidR="0011555F">
        <w:t xml:space="preserve"> time step. </w:t>
      </w:r>
      <w:r w:rsidR="00D751FE">
        <w:t>H</w:t>
      </w:r>
      <w:r w:rsidR="006A2EC9">
        <w:t>owever</w:t>
      </w:r>
      <w:r w:rsidR="00D751FE">
        <w:t>,</w:t>
      </w:r>
      <w:r w:rsidR="006A2EC9">
        <w:t xml:space="preserve"> </w:t>
      </w:r>
      <w:r w:rsidR="009221CF">
        <w:t>the reduction of entities</w:t>
      </w:r>
      <w:r w:rsidR="006A2EC9">
        <w:t xml:space="preserve"> comes at the cost of loosing resolution of the</w:t>
      </w:r>
      <w:r w:rsidR="00350714">
        <w:t xml:space="preserve"> data</w:t>
      </w:r>
      <w:r w:rsidR="00C85608">
        <w:t xml:space="preserve"> produced</w:t>
      </w:r>
      <w:r w:rsidR="002A098C">
        <w:t xml:space="preserve">. </w:t>
      </w:r>
      <w:r w:rsidR="00FF442A">
        <w:t xml:space="preserve"> </w:t>
      </w:r>
      <w:r w:rsidR="00CB4FA4">
        <w:t>Information</w:t>
      </w:r>
      <w:r w:rsidR="00F97842">
        <w:t xml:space="preserve"> about each individual member of the group </w:t>
      </w:r>
      <w:r w:rsidR="00F83F28">
        <w:t xml:space="preserve">is lost and this </w:t>
      </w:r>
      <w:r w:rsidR="0051390B">
        <w:t>may be important for certain</w:t>
      </w:r>
      <w:r w:rsidR="00311E0D">
        <w:t xml:space="preserve"> </w:t>
      </w:r>
      <w:r w:rsidR="005C616D">
        <w:t>policies</w:t>
      </w:r>
      <w:r w:rsidR="00350714">
        <w:t>.</w:t>
      </w:r>
      <w:r w:rsidR="00B2658A">
        <w:t xml:space="preserve"> </w:t>
      </w:r>
      <w:r w:rsidR="00350714">
        <w:t xml:space="preserve"> As with the farm example</w:t>
      </w:r>
      <w:r w:rsidR="002A098C">
        <w:t>,</w:t>
      </w:r>
      <w:r w:rsidR="00350714">
        <w:t xml:space="preserve"> </w:t>
      </w:r>
      <w:r w:rsidR="00232562">
        <w:t xml:space="preserve">only information about </w:t>
      </w:r>
      <w:r w:rsidR="002A098C">
        <w:t xml:space="preserve">how many farms </w:t>
      </w:r>
      <w:r w:rsidR="00232562">
        <w:t>that are</w:t>
      </w:r>
      <w:r w:rsidR="002A098C">
        <w:t xml:space="preserve"> infected</w:t>
      </w:r>
      <w:r w:rsidR="00232562">
        <w:t xml:space="preserve"> is available. </w:t>
      </w:r>
      <w:r w:rsidR="00F97842">
        <w:t xml:space="preserve"> </w:t>
      </w:r>
      <w:r w:rsidR="00232562">
        <w:t>Lack of more detail information</w:t>
      </w:r>
      <w:r w:rsidR="00F97842">
        <w:t xml:space="preserve"> can lead to an inaccurate estimation of livestock</w:t>
      </w:r>
      <w:r w:rsidR="00232562">
        <w:t xml:space="preserve"> that is</w:t>
      </w:r>
      <w:r w:rsidR="00F97842">
        <w:t xml:space="preserve"> infected</w:t>
      </w:r>
      <w:r w:rsidR="00232562">
        <w:t xml:space="preserve"> and </w:t>
      </w:r>
      <w:r w:rsidR="004C045D">
        <w:t xml:space="preserve">can lead to a </w:t>
      </w:r>
      <w:r w:rsidR="00CE0B3C">
        <w:t>misallocation</w:t>
      </w:r>
      <w:r w:rsidR="00311E0D">
        <w:t xml:space="preserve"> of resour</w:t>
      </w:r>
      <w:r w:rsidR="00232562">
        <w:t>ces in response to the outbreak</w:t>
      </w:r>
      <w:r w:rsidR="000B2A9F">
        <w:t>.</w:t>
      </w:r>
      <w:r w:rsidR="00285798">
        <w:t xml:space="preserve"> </w:t>
      </w:r>
    </w:p>
    <w:p w14:paraId="7E5C2382" w14:textId="136DB260" w:rsidR="00012BF8" w:rsidRDefault="0076264D" w:rsidP="00E67BCE">
      <w:pPr>
        <w:spacing w:line="480" w:lineRule="auto"/>
        <w:ind w:firstLine="720"/>
      </w:pPr>
      <w:r>
        <w:t>Individual</w:t>
      </w:r>
      <w:r w:rsidR="001E1B3B">
        <w:t xml:space="preserve"> models</w:t>
      </w:r>
      <w:r w:rsidR="007E0A47">
        <w:t xml:space="preserve"> </w:t>
      </w:r>
      <w:r w:rsidR="00B33B27">
        <w:t>will model every</w:t>
      </w:r>
      <w:r w:rsidR="00EC5707">
        <w:t xml:space="preserve"> member as an entity.</w:t>
      </w:r>
      <w:r w:rsidR="00353614">
        <w:t xml:space="preserve"> </w:t>
      </w:r>
      <w:r w:rsidR="0051390B">
        <w:t>I</w:t>
      </w:r>
      <w:r w:rsidR="00B33B27">
        <w:t>ndividual model</w:t>
      </w:r>
      <w:r w:rsidR="0051390B">
        <w:t>s</w:t>
      </w:r>
      <w:r w:rsidR="00353614">
        <w:t xml:space="preserve"> </w:t>
      </w:r>
      <w:r w:rsidR="0051390B">
        <w:t xml:space="preserve">are often used for </w:t>
      </w:r>
      <w:r w:rsidR="00353614">
        <w:t xml:space="preserve">modeling the spread of disease from person to person </w:t>
      </w:r>
      <w:r w:rsidR="007E3AFB">
        <w:t>in a specific area</w:t>
      </w:r>
      <w:r w:rsidR="00FA1487">
        <w:t xml:space="preserve"> or on a global scale</w:t>
      </w:r>
      <w:r w:rsidR="007E3AFB">
        <w:t xml:space="preserve"> </w:t>
      </w:r>
      <w:r w:rsidR="00353614">
        <w:fldChar w:fldCharType="begin" w:fldLock="1"/>
      </w:r>
      <w:r w:rsidR="00A04878">
        <w:instrText>ADDIN CSL_CITATION { "citationItems" : [ { "id" : "ITEM-1", "itemData" : { "DOI" : "10.1038/460687a", "ISSN" : "1476-4687", "PMID" : "19661897", "abstract" : "Agent-based computational models can capture irrational behaviour, complex social networks and global scale--all essential in confronting H1N1, says Joshua M. Epstein.", "author" : [ { "dropping-particle" : "", "family" : "Epstein", "given" : "Joshua M", "non-dropping-particle" : "", "parse-names" : false, "suffix" : "" } ], "container-title" : "Nature", "id" : "ITEM-1", "issue" : "7256", "issued" : { "date-parts" : [ [ "2009", "8", "6" ] ] }, "page" : "687", "title" : "Modelling to contain pandemics.", "type" : "article-journal", "volume" : "460" }, "uris" : [ "http://www.mendeley.com/documents/?uuid=d0c7436d-7267-4923-b643-890c13b0a87b" ] }, { "id" : "ITEM-2", "itemData" : { "DOI" : "10.1145/1882992.1883115", "ISBN" : "978-1-4503-0030-8", "author" : [ { "dropping-particle" : "", "family" : "Edlund", "given" : "Stefan B", "non-dropping-particle" : "", "parse-names" : false, "suffix" : "" }, { "dropping-particle" : "", "family" : "Davis", "given" : "Matthew A", "non-dropping-particle" : "", "parse-names" : false, "suffix" : "" }, { "dropping-particle" : "", "family" : "Kaufman", "given" : "James H", "non-dropping-particle" : "", "parse-names" : false, "suffix" : "" } ], "container-title" : "Proceedings of the 1st ACM International Health Informatics Symposium", "id" : "ITEM-2", "issued" : { "date-parts" : [ [ "2010" ] ] }, "page" : "817-820", "publisher" : "ACM", "publisher-place" : "New York, NY, USA", "title" : "The spatiotemporal epidemiological modeler", "type" : "paper-conference" }, "uris" : [ "http://www.mendeley.com/documents/?uuid=08e30492-2857-4a9c-aac3-b40737c2dcf7" ] } ], "mendeley" : { "previouslyFormattedCitation" : "(Edlund, Davis, &amp; Kaufman, 2010; Epstein, 2009)" }, "properties" : { "noteIndex" : 0 }, "schema" : "https://github.com/citation-style-language/schema/raw/master/csl-citation.json" }</w:instrText>
      </w:r>
      <w:r w:rsidR="00353614">
        <w:fldChar w:fldCharType="separate"/>
      </w:r>
      <w:r w:rsidR="00FA1487" w:rsidRPr="00C31D59">
        <w:rPr>
          <w:noProof/>
        </w:rPr>
        <w:t>(Edlund, Davis, &amp; Kaufman, 2010; Epstein, 2009)</w:t>
      </w:r>
      <w:r w:rsidR="00353614">
        <w:fldChar w:fldCharType="end"/>
      </w:r>
      <w:r w:rsidR="00353614">
        <w:t>.</w:t>
      </w:r>
      <w:r w:rsidR="00A664AD">
        <w:t xml:space="preserve"> </w:t>
      </w:r>
      <w:r w:rsidR="0051390B">
        <w:t>M</w:t>
      </w:r>
      <w:r w:rsidR="007E3AFB">
        <w:t xml:space="preserve">odeling </w:t>
      </w:r>
      <w:r w:rsidR="002F293C">
        <w:t xml:space="preserve">disease </w:t>
      </w:r>
      <w:r w:rsidR="002975B7">
        <w:t>spread</w:t>
      </w:r>
      <w:r w:rsidR="00870825">
        <w:t xml:space="preserve"> on an individual basis</w:t>
      </w:r>
      <w:r w:rsidR="007E3AFB">
        <w:t xml:space="preserve"> allows for </w:t>
      </w:r>
      <w:r w:rsidR="00002E1A">
        <w:t xml:space="preserve">more accurate data on how the disease spreads </w:t>
      </w:r>
      <w:r w:rsidR="007E3AFB">
        <w:t>and about how well preventive techniques are at minimizing the spread</w:t>
      </w:r>
      <w:r w:rsidR="00E77380">
        <w:t xml:space="preserve"> </w:t>
      </w:r>
      <w:r w:rsidR="00FA1487">
        <w:fldChar w:fldCharType="begin" w:fldLock="1"/>
      </w:r>
      <w:r w:rsidR="00A04878">
        <w:instrText>ADDIN CSL_CITATION { "citationItems" : [ { "id" : "ITEM-1", "itemData" : { "DOI" : "10.1371/journal.pone.0045414", "ISSN" : "1932-6203", "abstract" : "&lt;p&gt;Individual-based epidemiology models are increasingly used in the study of influenza epidemics. Several studies on influenza dynamics and evaluation of intervention measures have used the same incubation and infectious period distribution parameters based on the natural history of influenza. A sensitivity analysis evaluating the influence of slight changes to these parameters (in addition to the transmissibility) would be useful for future studies and real-time modeling during an influenza pandemic.&lt;/p&gt;&lt;p&gt;In this study, we examined individual and joint effects of parameters and ranked parameters based on their influence on the dynamics of simulated epidemics. We also compared the sensitivity of the model across synthetic social networks for Montgomery County in Virginia and New York City (and surrounding metropolitan regions) with demographic and rural-urban differences. In addition, we studied the effects of changing the mean infectious period on age-specific epidemics. The research was performed from a public health standpoint using three relevant measures: time to peak, peak infected proportion and total attack rate. We also used statistical methods in the design and analysis of the experiments.&lt;/p&gt;&lt;p&gt;The results showed that: (i) minute changes in the transmissibility and mean infectious period significantly influenced the attack rate; (ii) the mean of the incubation period distribution appeared to be sufficient for determining its effects on the dynamics of epidemics; (iii) the infectious period distribution had the strongest influence on the structure of the epidemic curves; (iv) the sensitivity of the individual-based model was consistent across social networks investigated in this study and (v) age-specific epidemics were sensitive to changes in the mean infectious period irrespective of the susceptibility of the other age groups. These findings suggest that small changes in some of the disease model parameters can significantly influence the uncertainty observed in real-time forecasting and predicting of the characteristics of an epidemic.&lt;/p&gt;", "author" : [ { "dropping-particle" : "", "family" : "Nsoesie", "given" : "Elaine O.", "non-dropping-particle" : "", "parse-names" : false, "suffix" : "" }, { "dropping-particle" : "", "family" : "Beckman", "given" : "Richard J.", "non-dropping-particle" : "", "parse-names" : false, "suffix" : "" }, { "dropping-particle" : "V.", "family" : "Marathe", "given" : "Madhav", "non-dropping-particle" : "", "parse-names" : false, "suffix" : "" } ], "container-title" : "PLoS ONE", "editor" : [ { "dropping-particle" : "", "family" : "Vespignani", "given" : "Alessandro", "non-dropping-particle" : "", "parse-names" : false, "suffix" : "" } ], "id" : "ITEM-1", "issue" : "10", "issued" : { "date-parts" : [ [ "2012", "10", "29" ] ] }, "page" : "e45414", "title" : "Sensitivity Analysis of an Individual-Based Model for Simulation of Influenza Epidemics", "type" : "article-journal", "volume" : "7" }, "uris" : [ "http://www.mendeley.com/documents/?uuid=03c00b0d-5eb7-45cb-aa21-2b71583c1306" ] } ], "mendeley" : { "previouslyFormattedCitation" : "(Nsoesie, Beckman, &amp; Marathe, 2012)" }, "properties" : { "noteIndex" : 0 }, "schema" : "https://github.com/citation-style-language/schema/raw/master/csl-citation.json" }</w:instrText>
      </w:r>
      <w:r w:rsidR="00FA1487">
        <w:fldChar w:fldCharType="separate"/>
      </w:r>
      <w:r w:rsidR="00FA1487" w:rsidRPr="00C31D59">
        <w:rPr>
          <w:noProof/>
        </w:rPr>
        <w:t>(Nsoesie, Beckman, &amp; Marathe, 2012)</w:t>
      </w:r>
      <w:r w:rsidR="00FA1487">
        <w:fldChar w:fldCharType="end"/>
      </w:r>
      <w:r w:rsidR="007E3AFB">
        <w:t>.</w:t>
      </w:r>
      <w:r w:rsidR="00A664AD">
        <w:t xml:space="preserve"> </w:t>
      </w:r>
      <w:r w:rsidR="00E77380">
        <w:t xml:space="preserve"> In addition, by modeling on the individual level it allows the population to be heterogenetic which is often more </w:t>
      </w:r>
      <w:r w:rsidR="00E77380" w:rsidRPr="00E77380">
        <w:t xml:space="preserve">representative </w:t>
      </w:r>
      <w:r w:rsidR="00E77380">
        <w:t xml:space="preserve">of real life human populations </w:t>
      </w:r>
      <w:r w:rsidR="00E77380">
        <w:fldChar w:fldCharType="begin" w:fldLock="1"/>
      </w:r>
      <w:r w:rsidR="00A04878">
        <w:instrText>ADDIN CSL_CITATION { "citationItems" : [ { "id" : "ITEM-1", "itemData" : { "DOI" : "10.1186/1471-2334-11-115", "ISSN" : "1471-2334", "abstract" : "Unlabelled: world has not faced a severe pandemic for decades, except the rather mild H1N1 one in 2009, pandemic influenza models are inherently hypothetical and validation is, thus, difficult. We aim at reconstructing a recent seasonal influenza epidemic that occurred in Switzerland and deem this to be a promising validation strategy for models of influenza spread.; Methods: We present a spatially explicit, individual-based simulation model of influenza spread. The simulation model bases upon (i) simulated human travel data, (ii) data on human contact patterns and (iii) empirical knowledge on the epidemiology of influenza. For model validation we compare the simulation outcomes with empirical knowledge regarding (i) the shape of the epidemic curve, overall infection rate and reproduction number, (ii) age-dependent infection rates and time of infection, (iii) spatial patterns.; Results: The simulation model is capable of reproducing the shape of the 2003/2004 H3N2 epidemic curve of Switzerland and generates an overall infection rate (14.9 percent) and reproduction numbers (between 1.2 and 1.3), which are realistic for seasonal influenza epidemics. Age and spatial patterns observed in empirical data are also reflected by the model: Highest infection rates are in children between 5 and 14 and the disease spreads along the main transport axes from west to east.; Conclusions: We show that finding evidence for the validity of simulation models of influenza spread by challenging them with seasonal influenza outbreak data is possible and promising. Simulation models for pandemic spread gain more credibility if they are able to reproduce seasonal influenza outbreaks. For more robust modelling of seasonal influenza, serological data complementing sentinel information would be beneficial.;", "author" : [ { "dropping-particle" : "", "family" : "Smieszek", "given" : "Timo", "non-dropping-particle" : "", "parse-names" : false, "suffix" : "" }, { "dropping-particle" : "", "family" : "Balmer", "given" : "Michael", "non-dropping-particle" : "", "parse-names" : false, "suffix" : "" }, { "dropping-particle" : "", "family" : "Hattendorf", "given" : "Jan", "non-dropping-particle" : "", "parse-names" : false, "suffix" : "" }, { "dropping-particle" : "", "family" : "Axhausen", "given" : "Kay W", "non-dropping-particle" : "", "parse-names" : false, "suffix" : "" }, { "dropping-particle" : "", "family" : "Zinsstag", "given" : "Jakob", "non-dropping-particle" : "", "parse-names" : false, "suffix" : "" }, { "dropping-particle" : "", "family" : "Scholz", "given" : "Roland W", "non-dropping-particle" : "", "parse-names" : false, "suffix" : "" } ], "container-title" : "BMC Infectious Diseases", "id" : "ITEM-1", "issued" : { "date-parts" : [ [ "2011", "5", "9" ] ] }, "note" : "Accession Number: 21554680. Language: English. Date Revised: 20121109. Date Created: 20110613. Date Completed: 20111201. Update Code: 20121129. Publication Type: Journal Article. Journal ID: 100968551. Publication Model: Electronic. Cited Medium: Internet. NLM ISO Abbr: BMC Infect. Dis.. PubMed Central ID: PMC3112096. Comment: Cites: Epidemiol Infect. 2008 Jun;136(6):852-64. (PMID: 17634159). Cites: BMC Infect Dis. 2007;7:76. (PMID: 17629919). Cites: BMC Infect Dis. 2007;7:141. (PMID: 18047685). Cites: BMC Infect Dis. 2007;7:144. (PMID: 18070354). Cites: Am J Epidemiol. 2008 Apr 1;167(7):775-85. (PMID: 18230677). Cites: BMC Public Health. 2008;8:61. (PMID: 18275603). Cites: Bull Math Biol. 2008 Apr;70(3):820-67. (PMID: 18278533). Cites: PLoS One. 2008;3(3):e1790. (PMID: 18335060). Cites: PLoS Med. 2008 Mar 25;5(3):e74. (PMID: 18366252). Cites: Nature. 2008 Apr 10;452(7188):750-4. (PMID: 18401408). Cites: J Theor Biol. 2008 Jul 7;253(1):118-30. (PMID: 18402981). Cites: Am J Epidemiol. 2008 Dec 15;168(12):1343-52. (PMID: 18974084). Cites: Am J Hum Biol. 2009 May-Jun;21(3):290-300. (PMID: 19107906). Cites: Med Microbiol Immunol. 2009 May;198(2):93-101. (PMID: 19194722). Cites: BMC Infect Dis. 2009;9:27. (PMID: 19284571). Cites: Jpn J Infect Dis. 2009 Mar;62(2):98-106. (PMID: 19305048). Cites: Theor Biol Med Model. 2009;6:11. (PMID: 19563624). Cites: Influenza Other Respi Viruses. 2009 Jul;3(4):143-9. (PMID: 19627371). Cites: Epidemiology. 2009 Nov;20(6):787-92. (PMID: 19770773). Cites: BMC Infect Dis. 2009;9:160. (PMID: 19788751). Cites: Emerg Infect Dis. 2009 Oct;15(10):1578-81. (PMID: 19861048). Cites: Theor Biol Med Model. 2009;6:25. (PMID: 19919678). Cites: BMC Infect Dis. 2009;9:187. (PMID: 19943919). Cites: Theor Biol Med Model. 2010;7:1. (PMID: 20056004). Cites: Pediatr Blood Cancer. 2011 Sep;57(3):492-8. (PMID: 21560226). Cites: Fam Pract. 1998 Feb;15(1):16-22. (PMID: 9527293). Cites: Nature. 2004 May 13;429(6988):180-4. (PMID: 15141212). Cites: J Infect Dis. 2004 Oct 15;190(8):1369-73. (PMID: 15378427). Cites: PLoS Med. 2005 Jul;2(7):e174. (PMID: 16013892). Cites: Vaccine. 2005 Oct 17;23(43):5055-63. (PMID: 16046035). Cites: Jpn J Infect Dis. 2005 Dec;58(6):S9-13. (PMID: 16377861). Cites: J Theor Biol. 2006 Jul 21;241(2):193-204. (PMID: 16387331). Cites: Nature. 2006 Jul 27;442(7101):448-52. (PMID: 16642006). Cites: Lancet Infect Dis. 2007 Apr;7(4):257-65. (PMID: 17376383). Cites: Am Rev Respir Dis. 1991 May;143(5 Pt 1):1062-6. (PMID: 2024815). Cites: Am J Epidemiol. 1985 Jun;121(6):811-22. (PMID: 4014174). Cites: Am J Epidemiol. 1979 Jul;110(1):1-6. (PMID: 463858). Cites: J Infect Dis. 1971 Nov;124(5):473-80. (PMID: 5000515). Cites: Am J Epidemiol. 1982 Aug;116(2):212-27. (PMID: 7114033). Cites: Am J Epidemiol. 1982 Aug;116(2):228-42. (PMID: 7114034). Cites: Epidemiol Infect. 1993 Feb;110(1):145-60. (PMID: 8432318). Cites: N Engl J Med. 1977 Apr 14;296(15):829-34. (PMID: 846492). Cites: Arch Intern Med. 2000 Nov 27;160(21):3243-7. (PMID: 11088084). Cites: Arch Intern Med. 2001 Sep 24;161(17):2116-22. (PMID: 11570941). Cites: Lancet. 2003 Nov 22;362(9397):1733-45. (PMID: 14643124). Cites: Am J Epidemiol. 2004 Apr 1;159(7):623-33. (PMID: 15033640). Cites: Pediatr Infect Dis J. 2004 Jul;23(7):675-7. (PMID: 15247610). Cites: Nature. 2004 Dec 16;432(7019):904-6. (PMID: 15602562). Cites: Nature. 2005 Sep 8;437(7056):209-14. (PMID: 16079797). Cites: Proc Natl Acad Sci U S A. 2006 Apr 11;103(15):5935-40. (PMID: 16585506). Cites: Emerg Themes Epidemiol. 2006;3:10. (PMID: 16907980). Cites: PLoS Pathog. 2006 Dec;2(12):e125. (PMID: 17140286). Cites: Indoor Air. 2007 Feb;17(1):2-18. (PMID: 17257148). Cites: Emerg Infect Dis. 2006 Nov;12(11):1657-62. (PMID: 17283614). Cites: BMC Infect Dis. 2007;7:17. (PMID: 17355639). Cites: Emerg Infect Dis. 2007 Jan;13(1):173-4; author reply 174-5. (PMID: 17370541). Cites: J R Soc Interface. 2007 Oct 22;4(16):879-91. (PMID: 17640863). Linking ISSN: 14712334. Subset: IM; Date of Electronic Publication: 2011 May 09. ; Original Imprints: Publication: London : BioMed Central, [2001-", "page" : "115", "publisher" : "BioMed Central", "publisher-place" : "Institute for Environmental Decisions, Natural and Social Science Interface, ETH Zurich, Universitaetsstrasse 22, 8092 Zurich, Switzerland. timo.smieszek@env.ethz.ch", "title" : "Reconstructing the 2003/2004 H3N2 influenza epidemic in Switzerland with a spatially explicit, individual-based model.", "type" : "article-journal", "volume" : "11" }, "uris" : [ "http://www.mendeley.com/documents/?uuid=627a9767-79ae-48e8-993d-3c12a0a36a53" ] } ], "mendeley" : { "previouslyFormattedCitation" : "(Smieszek et al., 2011)" }, "properties" : { "noteIndex" : 0 }, "schema" : "https://github.com/citation-style-language/schema/raw/master/csl-citation.json" }</w:instrText>
      </w:r>
      <w:r w:rsidR="00E77380">
        <w:fldChar w:fldCharType="separate"/>
      </w:r>
      <w:r w:rsidR="00E77380" w:rsidRPr="00C31D59">
        <w:rPr>
          <w:noProof/>
        </w:rPr>
        <w:t>(Smieszek et al., 2011)</w:t>
      </w:r>
      <w:r w:rsidR="00E77380">
        <w:fldChar w:fldCharType="end"/>
      </w:r>
      <w:r w:rsidR="00E77380">
        <w:t xml:space="preserve">. </w:t>
      </w:r>
      <w:r w:rsidR="00B763ED">
        <w:t xml:space="preserve"> </w:t>
      </w:r>
    </w:p>
    <w:p w14:paraId="7EE3F883" w14:textId="0AC1B0CE" w:rsidR="00C409FE" w:rsidRDefault="00C409FE" w:rsidP="008B2353">
      <w:pPr>
        <w:pStyle w:val="Heading3"/>
      </w:pPr>
      <w:r>
        <w:t>Social Model</w:t>
      </w:r>
    </w:p>
    <w:p w14:paraId="6BEC5649" w14:textId="3D57CD3C" w:rsidR="00180313" w:rsidRDefault="00F8128E" w:rsidP="008B2353">
      <w:pPr>
        <w:spacing w:line="480" w:lineRule="auto"/>
        <w:ind w:firstLine="720"/>
        <w:rPr>
          <w:ins w:id="12" w:author="Dhananjai Rao" w:date="2013-12-15T12:33:00Z"/>
        </w:rPr>
      </w:pPr>
      <w:r>
        <w:t xml:space="preserve">The social model </w:t>
      </w:r>
      <w:r w:rsidR="00C409FE">
        <w:t>is responsible for determining how enti</w:t>
      </w:r>
      <w:r w:rsidR="003376CD">
        <w:t>t</w:t>
      </w:r>
      <w:r>
        <w:t xml:space="preserve">ies in the system will interact and is </w:t>
      </w:r>
      <w:r w:rsidR="00B61B44">
        <w:t>referred</w:t>
      </w:r>
      <w:r>
        <w:t xml:space="preserve"> </w:t>
      </w:r>
      <w:r w:rsidR="009B025F">
        <w:t>to as a</w:t>
      </w:r>
      <w:r>
        <w:t xml:space="preserve"> </w:t>
      </w:r>
      <w:r w:rsidR="003376CD">
        <w:t>social network</w:t>
      </w:r>
      <w:r w:rsidR="00C409FE">
        <w:t xml:space="preserve">.  </w:t>
      </w:r>
      <w:r>
        <w:t>The social mod</w:t>
      </w:r>
      <w:r w:rsidR="004C7F28">
        <w:t>els</w:t>
      </w:r>
      <w:r w:rsidR="00C409FE">
        <w:t xml:space="preserve"> are often left out </w:t>
      </w:r>
      <w:r w:rsidR="00180313">
        <w:t>because</w:t>
      </w:r>
      <w:r w:rsidR="00C409FE">
        <w:t xml:space="preserve"> </w:t>
      </w:r>
      <w:r w:rsidR="00FA1487">
        <w:t>the geographical models</w:t>
      </w:r>
      <w:r w:rsidR="004C7F28">
        <w:t xml:space="preserve"> </w:t>
      </w:r>
      <w:r w:rsidR="00FA1487">
        <w:t xml:space="preserve">can provide a simplistic version of a social model. </w:t>
      </w:r>
      <w:r w:rsidR="00E026E6">
        <w:t xml:space="preserve">Using a geographical model instead of a social model is often </w:t>
      </w:r>
      <w:r w:rsidR="00640794">
        <w:t>done in</w:t>
      </w:r>
      <w:r w:rsidR="00FA1487">
        <w:t xml:space="preserve"> </w:t>
      </w:r>
      <w:r w:rsidR="00FA0B54">
        <w:t xml:space="preserve">systems that deal with </w:t>
      </w:r>
      <w:r w:rsidR="00C41BE1">
        <w:t>very large-scale populations. An example of such a system is</w:t>
      </w:r>
      <w:r w:rsidR="00FA1487">
        <w:t xml:space="preserve"> STEM</w:t>
      </w:r>
      <w:r w:rsidR="00C41BE1">
        <w:t xml:space="preserve"> </w:t>
      </w:r>
      <w:r w:rsidR="00FA1487">
        <w:t xml:space="preserve">which involves the population of the entire world </w:t>
      </w:r>
      <w:r w:rsidR="00FA1487">
        <w:fldChar w:fldCharType="begin" w:fldLock="1"/>
      </w:r>
      <w:r w:rsidR="00A04878">
        <w:instrText>ADDIN CSL_CITATION { "citationItems" : [ { "id" : "ITEM-1", "itemData" : { "DOI" : "10.1145/1882992.1883115", "ISBN" : "978-1-4503-0030-8", "author" : [ { "dropping-particle" : "", "family" : "Edlund", "given" : "Stefan B", "non-dropping-particle" : "", "parse-names" : false, "suffix" : "" }, { "dropping-particle" : "", "family" : "Davis", "given" : "Matthew A", "non-dropping-particle" : "", "parse-names" : false, "suffix" : "" }, { "dropping-particle" : "", "family" : "Kaufman", "given" : "James H", "non-dropping-particle" : "", "parse-names" : false, "suffix" : "" } ], "container-title" : "Proceedings of the 1st ACM International Health Informatics Symposium", "id" : "ITEM-1", "issued" : { "date-parts" : [ [ "2010" ] ] }, "page" : "817-820", "publisher" : "ACM", "publisher-place" : "New York, NY, USA", "title" : "The spatiotemporal epidemiological modeler", "type" : "paper-conference" }, "uris" : [ "http://www.mendeley.com/documents/?uuid=08e30492-2857-4a9c-aac3-b40737c2dcf7" ] } ], "mendeley" : { "previouslyFormattedCitation" : "(Edlund et al., 2010)" }, "properties" : { "noteIndex" : 0 }, "schema" : "https://github.com/citation-style-language/schema/raw/master/csl-citation.json" }</w:instrText>
      </w:r>
      <w:r w:rsidR="00FA1487">
        <w:fldChar w:fldCharType="separate"/>
      </w:r>
      <w:r w:rsidR="00FA1487" w:rsidRPr="00C31D59">
        <w:rPr>
          <w:noProof/>
        </w:rPr>
        <w:t>(Edlund et al., 2010)</w:t>
      </w:r>
      <w:r w:rsidR="00FA1487">
        <w:fldChar w:fldCharType="end"/>
      </w:r>
      <w:r w:rsidR="00FA1487">
        <w:t>. However, w</w:t>
      </w:r>
      <w:r w:rsidR="00C409FE">
        <w:t xml:space="preserve">ithout </w:t>
      </w:r>
      <w:r w:rsidR="00C41BE1">
        <w:t>implementing a social</w:t>
      </w:r>
      <w:r w:rsidR="00C409FE">
        <w:t xml:space="preserve"> model</w:t>
      </w:r>
      <w:r w:rsidR="00C92746">
        <w:t>,</w:t>
      </w:r>
      <w:r w:rsidR="00C409FE">
        <w:t xml:space="preserve"> </w:t>
      </w:r>
      <w:r w:rsidR="00C41BE1">
        <w:t xml:space="preserve">interactions between entities may not be realistic. </w:t>
      </w:r>
      <w:r w:rsidR="00180313">
        <w:t xml:space="preserve">For example, in STEM, </w:t>
      </w:r>
      <w:r w:rsidR="00722044">
        <w:t>unrealistic interactions are</w:t>
      </w:r>
      <w:r w:rsidR="00FC7DE3">
        <w:t xml:space="preserve"> </w:t>
      </w:r>
      <w:r w:rsidR="00722044">
        <w:t>caused by</w:t>
      </w:r>
      <w:r w:rsidR="00FC7DE3">
        <w:t xml:space="preserve"> </w:t>
      </w:r>
      <w:r w:rsidR="00722044">
        <w:t xml:space="preserve">entities </w:t>
      </w:r>
      <w:r w:rsidR="00180313">
        <w:t xml:space="preserve">modeled to have </w:t>
      </w:r>
      <w:r w:rsidR="00722044">
        <w:t xml:space="preserve">equal </w:t>
      </w:r>
      <w:r w:rsidR="00CF341E">
        <w:t>probability</w:t>
      </w:r>
      <w:r w:rsidR="00722044">
        <w:t xml:space="preserve"> of coming into contact with </w:t>
      </w:r>
      <w:r w:rsidR="00647082">
        <w:t>each</w:t>
      </w:r>
      <w:r w:rsidR="00722044">
        <w:t xml:space="preserve"> </w:t>
      </w:r>
      <w:r w:rsidR="00647082">
        <w:t>other</w:t>
      </w:r>
      <w:r w:rsidR="00722044">
        <w:t xml:space="preserve"> in</w:t>
      </w:r>
      <w:r w:rsidR="00FC7DE3">
        <w:t xml:space="preserve"> geographical</w:t>
      </w:r>
      <w:r w:rsidR="00722044">
        <w:t xml:space="preserve"> model. </w:t>
      </w:r>
      <w:r w:rsidR="008B2353">
        <w:t xml:space="preserve">However, </w:t>
      </w:r>
      <w:r w:rsidR="00180313">
        <w:t xml:space="preserve">in reality </w:t>
      </w:r>
      <w:r w:rsidR="00BE5145">
        <w:t xml:space="preserve">entities do not have equal </w:t>
      </w:r>
      <w:r w:rsidR="006F6D3A">
        <w:t>probability</w:t>
      </w:r>
      <w:r w:rsidR="00BE5145">
        <w:t xml:space="preserve"> of interacting with each other. </w:t>
      </w:r>
      <w:r w:rsidR="000B06CC">
        <w:t>An example of</w:t>
      </w:r>
      <w:r w:rsidR="00BE5145">
        <w:t xml:space="preserve"> </w:t>
      </w:r>
      <w:r w:rsidR="00725C8A">
        <w:t>entities</w:t>
      </w:r>
      <w:r w:rsidR="00BE5145">
        <w:t xml:space="preserve"> having unequal chances of interacting </w:t>
      </w:r>
      <w:r w:rsidR="000B06CC">
        <w:t>is when two people work in different buildings on different sides of town. It is very unlikely that they will cross paths during any of their day-to-day activities.</w:t>
      </w:r>
      <w:r w:rsidR="001D3D3E">
        <w:t xml:space="preserve"> </w:t>
      </w:r>
      <w:r w:rsidR="00727A1C">
        <w:t>P</w:t>
      </w:r>
      <w:r w:rsidR="00D4480E">
        <w:t>olices highly reliant on social interaction can be skewed by unrealistic interactions</w:t>
      </w:r>
      <w:r w:rsidR="00AB10B1">
        <w:t xml:space="preserve"> between entities</w:t>
      </w:r>
      <w:r w:rsidR="00D4480E">
        <w:fldChar w:fldCharType="begin" w:fldLock="1"/>
      </w:r>
      <w:r w:rsidR="00A04878">
        <w:instrText>ADDIN CSL_CITATION { "citationItems" : [ { "id" : "ITEM-1", "itemData" : { "DOI" : "10.1109/CRIS.2010.5617584", "ISBN" : "VO -", "abstract" : "A social network is a critical infrastructure for the propagation of an infectious disease in a population. It is important to study the structural properties of the social network for identifying feasible public health interventions that can effectively contain a potential epidemic outbreak. In this work, we focus on flu-like diseases and corresponding people-people social contact networks. We study such social infrastructures of three cities: Los Angeles, USA, Beijing, China and Delhi, India. These contact networks are different due to different construction methodologies and the fact that the populations inherently have very different demographic structures and activity patterns. We compare them in terms of static structural properties (such as clustering coefficient, degree distribution), as well as disease dynamics and efficacy of intervention (e.g., school closure). The comparison between synthetic populations and social contact networks from different regions of the world can provide valuable insight on creating a global synthetic population and social infrastructure for studying public health problems.", "author" : [ { "dropping-particle" : "", "family" : "Chen", "given" : "Jiangzhuo", "non-dropping-particle" : "", "parse-names" : false, "suffix" : "" }, { "dropping-particle" : "", "family" : "Huang", "given" : "Fei", "non-dropping-particle" : "", "parse-names" : false, "suffix" : "" }, { "dropping-particle" : "", "family" : "Khan", "given" : "M", "non-dropping-particle" : "", "parse-names" : false, "suffix" : "" }, { "dropping-particle" : "", "family" : "Marathe", "given" : "M", "non-dropping-particle" : "", "parse-names" : false, "suffix" : "" }, { "dropping-particle" : "", "family" : "Stretz", "given" : "P", "non-dropping-particle" : "", "parse-names" : false, "suffix" : "" }, { "dropping-particle" : "", "family" : "Xia", "given" : "Huadong", "non-dropping-particle" : "", "parse-names" : false, "suffix" : "" } ], "container-title" : "Critical Infrastructure (CRIS), 2010 5th International Conference on", "id" : "ITEM-1", "issued" : { "date-parts" : [ [ "2010" ] ] }, "page" : "1-8", "title" : "The effect of demographic and spatial variability on epidemics: A comparison between Beijing, Delhi, and Los Angeles", "type" : "article" }, "uris" : [ "http://www.mendeley.com/documents/?uuid=bfe1c513-80fc-4d1c-b6a5-d0e4c965498b" ] } ], "mendeley" : { "previouslyFormattedCitation" : "(J. Chen et al., 2010)" }, "properties" : { "noteIndex" : 0 }, "schema" : "https://github.com/citation-style-language/schema/raw/master/csl-citation.json" }</w:instrText>
      </w:r>
      <w:r w:rsidR="00D4480E">
        <w:fldChar w:fldCharType="separate"/>
      </w:r>
      <w:r w:rsidR="00D4480E" w:rsidRPr="004F0064">
        <w:rPr>
          <w:noProof/>
        </w:rPr>
        <w:t>(J. Chen et al., 2010)</w:t>
      </w:r>
      <w:r w:rsidR="00D4480E">
        <w:fldChar w:fldCharType="end"/>
      </w:r>
      <w:r w:rsidR="00D4480E">
        <w:t xml:space="preserve">.  </w:t>
      </w:r>
      <w:r w:rsidR="000B47DB">
        <w:t xml:space="preserve">In order to minimize unrealistic interaction it is important HAPLOS </w:t>
      </w:r>
      <w:r w:rsidR="00491264">
        <w:t>have</w:t>
      </w:r>
      <w:r w:rsidR="000B47DB">
        <w:t xml:space="preserve"> a social model. </w:t>
      </w:r>
      <w:r w:rsidR="001D3D3E">
        <w:t xml:space="preserve">There are currently two ways of modeling social </w:t>
      </w:r>
      <w:r w:rsidR="004156B5">
        <w:t>model</w:t>
      </w:r>
      <w:proofErr w:type="gramStart"/>
      <w:r w:rsidR="001D3D3E">
        <w:t>;</w:t>
      </w:r>
      <w:proofErr w:type="gramEnd"/>
      <w:r w:rsidR="001D3D3E">
        <w:t xml:space="preserve"> Markov processes and schedules</w:t>
      </w:r>
      <w:r w:rsidR="009C420B">
        <w:t xml:space="preserve"> and family assignment</w:t>
      </w:r>
      <w:r w:rsidR="001D3D3E">
        <w:t xml:space="preserve">. </w:t>
      </w:r>
    </w:p>
    <w:p w14:paraId="64B7213C" w14:textId="6082D83B" w:rsidR="00180313" w:rsidRDefault="00180313" w:rsidP="008B2353">
      <w:pPr>
        <w:pStyle w:val="Heading4"/>
      </w:pPr>
      <w:r>
        <w:t>Markov Processes for Social Models</w:t>
      </w:r>
    </w:p>
    <w:p w14:paraId="4FB2D828" w14:textId="1599C0CB" w:rsidR="00180313" w:rsidRDefault="00CB7598" w:rsidP="008B2353">
      <w:pPr>
        <w:spacing w:line="480" w:lineRule="auto"/>
        <w:ind w:firstLine="720"/>
        <w:rPr>
          <w:ins w:id="13" w:author="Dhananjai Rao" w:date="2013-12-15T12:37:00Z"/>
        </w:rPr>
      </w:pPr>
      <w:r>
        <w:t xml:space="preserve">Markov processes </w:t>
      </w:r>
      <w:r w:rsidR="00677A17">
        <w:t>are dependent</w:t>
      </w:r>
      <w:r>
        <w:t xml:space="preserve"> on the Markov property</w:t>
      </w:r>
      <w:r w:rsidR="003B52F9">
        <w:t xml:space="preserve">. The Markov property </w:t>
      </w:r>
      <w:r w:rsidR="00180313">
        <w:t>states that</w:t>
      </w:r>
      <w:r w:rsidR="003B52F9">
        <w:t xml:space="preserve"> the </w:t>
      </w:r>
      <w:r w:rsidR="00180313">
        <w:t xml:space="preserve">next </w:t>
      </w:r>
      <w:r w:rsidR="003B52F9">
        <w:t xml:space="preserve">future state of a entity is </w:t>
      </w:r>
      <w:r w:rsidR="00180313">
        <w:t xml:space="preserve">solely </w:t>
      </w:r>
      <w:r w:rsidR="003B52F9">
        <w:t xml:space="preserve">based on the entity’s present state </w:t>
      </w:r>
      <w:r w:rsidR="003B52F9">
        <w:fldChar w:fldCharType="begin" w:fldLock="1"/>
      </w:r>
      <w:r w:rsidR="00A04878">
        <w:instrText>ADDIN CSL_CITATION { "citationItems" : [ { "id" : "ITEM-1", "itemData" : { "DOI" : "10.1145/860575.860703", "ISBN" : "1-58113-683-8", "author" : [ { "dropping-particle" : "", "family" : "Lerman", "given" : "Kristina", "non-dropping-particle" : "", "parse-names" : false, "suffix" : "" }, { "dropping-particle" : "", "family" : "Galstyan", "given" : "Aram", "non-dropping-particle" : "", "parse-names" : false, "suffix" : "" } ], "container-title" : "Proceedings of the second international joint conference on Autonomous agents and multiagent systems", "id" : "ITEM-1", "issued" : { "date-parts" : [ [ "2003" ] ] }, "page" : "797-803", "publisher" : "ACM", "publisher-place" : "New York, NY, USA", "title" : "Agent memory and adaptation in multi-agent systems", "type" : "paper-conference" }, "uris" : [ "http://www.mendeley.com/documents/?uuid=eb1a0f56-a5e3-496f-8287-ab5f2d916226" ] } ], "mendeley" : { "previouslyFormattedCitation" : "(Lerman &amp; Galstyan, 2003)" }, "properties" : { "noteIndex" : 0 }, "schema" : "https://github.com/citation-style-language/schema/raw/master/csl-citation.json" }</w:instrText>
      </w:r>
      <w:r w:rsidR="003B52F9">
        <w:fldChar w:fldCharType="separate"/>
      </w:r>
      <w:r w:rsidR="003B52F9" w:rsidRPr="00C31D59">
        <w:rPr>
          <w:noProof/>
        </w:rPr>
        <w:t>(Lerman &amp; Galstyan, 2003)</w:t>
      </w:r>
      <w:r w:rsidR="003B52F9">
        <w:fldChar w:fldCharType="end"/>
      </w:r>
      <w:r w:rsidR="003B52F9">
        <w:t>. The ma</w:t>
      </w:r>
      <w:r w:rsidR="006F6602">
        <w:t>jor benefit of these models is there is no need</w:t>
      </w:r>
      <w:r w:rsidR="003B52F9">
        <w:t xml:space="preserve"> to keep track of a</w:t>
      </w:r>
      <w:r w:rsidR="00A75054">
        <w:t>n</w:t>
      </w:r>
      <w:r w:rsidR="003B52F9">
        <w:t xml:space="preserve"> entity’s history in order to determine </w:t>
      </w:r>
      <w:r w:rsidR="00180313">
        <w:t xml:space="preserve">its </w:t>
      </w:r>
      <w:r w:rsidR="0034786C">
        <w:t>next action withi</w:t>
      </w:r>
      <w:r w:rsidR="003B52F9">
        <w:t xml:space="preserve">n the system. However, it has been shown that </w:t>
      </w:r>
      <w:r w:rsidR="00180313">
        <w:t xml:space="preserve">Markov processes </w:t>
      </w:r>
      <w:r w:rsidR="003B52F9">
        <w:t xml:space="preserve">are not sufficient to simulate complex social systems </w:t>
      </w:r>
      <w:r w:rsidR="003B52F9">
        <w:fldChar w:fldCharType="begin" w:fldLock="1"/>
      </w:r>
      <w:r w:rsidR="00A04878">
        <w:instrText>ADDIN CSL_CITATION { "citationItems" : [ { "id" : "ITEM-1", "itemData" : { "DOI" : "10.1109/TSMCA.2005.851291", "abstract" : "While structured by social and institutional networks, disease outbreaks are modulated by physical, economical, technological, communication, health, and governmental infrastructures. To systematically reason about the nature of outbreaks, the potential outcomes of media, prophylaxis, and vaccination campaigns, and the relative value of various early warning devices, social context, and infrastructure, must be considered. Numerical models provide a cost-effective ethical system for reasoning about such events. BioWar, a scalable citywide multiagent network numerical model, is described in this paper. BioWar simulates individuals as agents who are embedded in social, health, and professional networks and tracks the incidence of background and maliciously introduced diseases. In addition to epidemiology, BioWar simulates health-care-seeking behaviors, absenteeism patterns, and pharmaceutical purchases, information useful for syndromic and behavioral surveillance algorithms.", "author" : [ { "dropping-particle" : "", "family" : "Carley", "given" : "K.M.", "non-dropping-particle" : "", "parse-names" : false, "suffix" : "" }, { "dropping-particle" : "", "family" : "Fridsma", "given" : "D.B.", "non-dropping-particle" : "", "parse-names" : false, "suffix" : "" }, { "dropping-particle" : "", "family" : "Casman", "given" : "E.", "non-dropping-particle" : "", "parse-names" : false, "suffix" : "" }, { "dropping-particle" : "", "family" : "Yahja", "given" : "A.", "non-dropping-particle" : "", "parse-names" : false, "suffix" : "" }, { "dropping-particle" : "", "family" : "Altman", "given" : "N.", "non-dropping-particle" : "", "parse-names" : false, "suffix" : "" }, { "dropping-particle" : "", "family" : "Chen", "given" : "Li-Chiou", "non-dropping-particle" : "", "parse-names" : false, "suffix" : "" }, { "dropping-particle" : "", "family" : "Kaminsky", "given" : "B.", "non-dropping-particle" : "", "parse-names" : false, "suffix" : "" }, { "dropping-particle" : "", "family" : "Nave", "given" : "D.", "non-dropping-particle" : "", "parse-names" : false, "suffix" : "" } ], "container-title" : "Systems, Man and Cybernetics, Part A: Systems and Humans, IEEE Transactions on", "id" : "ITEM-1", "issue" : "2", "issued" : { "date-parts" : [ [ "2006" ] ] }, "page" : "252-265", "title" : "BioWar: scalable agent-based model of bioattacks", "type" : "article-journal", "volume" : "36" }, "uris" : [ "http://www.mendeley.com/documents/?uuid=a205731d-03ca-47dd-a110-8684510c2b1e" ] } ], "mendeley" : { "previouslyFormattedCitation" : "(Carley et al., 2006)" }, "properties" : { "noteIndex" : 0 }, "schema" : "https://github.com/citation-style-language/schema/raw/master/csl-citation.json" }</w:instrText>
      </w:r>
      <w:r w:rsidR="003B52F9">
        <w:fldChar w:fldCharType="separate"/>
      </w:r>
      <w:r w:rsidR="003B52F9" w:rsidRPr="00C31D59">
        <w:rPr>
          <w:noProof/>
        </w:rPr>
        <w:t>(Carley et al., 2006)</w:t>
      </w:r>
      <w:r w:rsidR="003B52F9">
        <w:fldChar w:fldCharType="end"/>
      </w:r>
      <w:r w:rsidR="003B52F9">
        <w:t xml:space="preserve">.  </w:t>
      </w:r>
      <w:r w:rsidR="00041438">
        <w:t xml:space="preserve">They are unable to simulate complex social </w:t>
      </w:r>
      <w:r w:rsidR="00FC1C17">
        <w:t>because</w:t>
      </w:r>
      <w:r w:rsidR="003B52F9">
        <w:t xml:space="preserve"> the Markov assu</w:t>
      </w:r>
      <w:r w:rsidR="00A9147D">
        <w:t xml:space="preserve">mption does not always apply due to </w:t>
      </w:r>
      <w:r w:rsidR="00014C90">
        <w:t xml:space="preserve">human </w:t>
      </w:r>
      <w:r w:rsidR="00A9147D">
        <w:t>interactions</w:t>
      </w:r>
      <w:r w:rsidR="003B52F9">
        <w:t xml:space="preserve">.  For example, a person </w:t>
      </w:r>
      <w:r w:rsidR="00245019">
        <w:t xml:space="preserve">who is currently at </w:t>
      </w:r>
      <w:r w:rsidR="003B52F9">
        <w:t xml:space="preserve">work can choose to go home or to </w:t>
      </w:r>
      <w:r w:rsidR="00FC1C17">
        <w:t xml:space="preserve">a </w:t>
      </w:r>
      <w:r w:rsidR="003B52F9">
        <w:t>store. By the Markov process both of these could potently occur. However, lets say that this person had already gone to the store b</w:t>
      </w:r>
      <w:r w:rsidR="00D62EC7">
        <w:t>efore coming to work. Normally a</w:t>
      </w:r>
      <w:r w:rsidR="003B52F9">
        <w:t xml:space="preserve"> person would have a less likely </w:t>
      </w:r>
      <w:r w:rsidR="00F71A6B">
        <w:t>chance to return to the</w:t>
      </w:r>
      <w:r w:rsidR="003B52F9">
        <w:t xml:space="preserve"> store</w:t>
      </w:r>
      <w:r w:rsidR="00D50400">
        <w:t xml:space="preserve"> that day. </w:t>
      </w:r>
      <w:r w:rsidR="006A6DD7">
        <w:t>Due t</w:t>
      </w:r>
      <w:r w:rsidR="00D62EC7">
        <w:t xml:space="preserve">o interactions relying on what was done prior means that interactions of entities must be planned out </w:t>
      </w:r>
      <w:r w:rsidR="00900011">
        <w:t>in adva</w:t>
      </w:r>
      <w:r w:rsidR="008B6FA0">
        <w:t>nce</w:t>
      </w:r>
      <w:r w:rsidR="00900011">
        <w:t>.</w:t>
      </w:r>
    </w:p>
    <w:p w14:paraId="0162E423" w14:textId="23F44532" w:rsidR="00180313" w:rsidRDefault="00180313" w:rsidP="008B2353">
      <w:pPr>
        <w:pStyle w:val="Heading4"/>
        <w:rPr>
          <w:ins w:id="14" w:author="Dhananjai Rao" w:date="2013-12-15T12:37:00Z"/>
        </w:rPr>
      </w:pPr>
      <w:r>
        <w:t>Schedule and Family Assignment for Social Models</w:t>
      </w:r>
    </w:p>
    <w:p w14:paraId="70328069" w14:textId="5F43FE71" w:rsidR="00526DC2" w:rsidRDefault="00900011" w:rsidP="00E67BCE">
      <w:pPr>
        <w:spacing w:line="480" w:lineRule="auto"/>
        <w:ind w:firstLine="720"/>
      </w:pPr>
      <w:r>
        <w:t>The schedule and family assignment models gives</w:t>
      </w:r>
      <w:r w:rsidR="00A31CAE">
        <w:t xml:space="preserve"> each entity a </w:t>
      </w:r>
      <w:r>
        <w:t xml:space="preserve">family assignment and </w:t>
      </w:r>
      <w:r w:rsidR="00A31CAE">
        <w:t>daily schedule to</w:t>
      </w:r>
      <w:r w:rsidR="000B06CC">
        <w:t xml:space="preserve"> preform through out the course of a given time frame</w:t>
      </w:r>
      <w:r w:rsidR="008354EE">
        <w:t xml:space="preserve"> </w:t>
      </w:r>
      <w:r w:rsidR="008354EE">
        <w:fldChar w:fldCharType="begin" w:fldLock="1"/>
      </w:r>
      <w:r w:rsidR="00A04878">
        <w:instrText>ADDIN CSL_CITATION { "citationItems" : [ { "id" : "ITEM-1", "itemData" : { "DOI" : "10.1109/CRIS.2010.5617584", "ISBN" : "VO -", "abstract" : "A social network is a critical infrastructure for the propagation of an infectious disease in a population. It is important to study the structural properties of the social network for identifying feasible public health interventions that can effectively contain a potential epidemic outbreak. In this work, we focus on flu-like diseases and corresponding people-people social contact networks. We study such social infrastructures of three cities: Los Angeles, USA, Beijing, China and Delhi, India. These contact networks are different due to different construction methodologies and the fact that the populations inherently have very different demographic structures and activity patterns. We compare them in terms of static structural properties (such as clustering coefficient, degree distribution), as well as disease dynamics and efficacy of intervention (e.g., school closure). The comparison between synthetic populations and social contact networks from different regions of the world can provide valuable insight on creating a global synthetic population and social infrastructure for studying public health problems.", "author" : [ { "dropping-particle" : "", "family" : "Chen", "given" : "Jiangzhuo", "non-dropping-particle" : "", "parse-names" : false, "suffix" : "" }, { "dropping-particle" : "", "family" : "Huang", "given" : "Fei", "non-dropping-particle" : "", "parse-names" : false, "suffix" : "" }, { "dropping-particle" : "", "family" : "Khan", "given" : "M", "non-dropping-particle" : "", "parse-names" : false, "suffix" : "" }, { "dropping-particle" : "", "family" : "Marathe", "given" : "M", "non-dropping-particle" : "", "parse-names" : false, "suffix" : "" }, { "dropping-particle" : "", "family" : "Stretz", "given" : "P", "non-dropping-particle" : "", "parse-names" : false, "suffix" : "" }, { "dropping-particle" : "", "family" : "Xia", "given" : "Huadong", "non-dropping-particle" : "", "parse-names" : false, "suffix" : "" } ], "container-title" : "Critical Infrastructure (CRIS), 2010 5th International Conference on", "id" : "ITEM-1", "issued" : { "date-parts" : [ [ "2010" ] ] }, "page" : "1-8", "title" : "The effect of demographic and spatial variability on epidemics: A comparison between Beijing, Delhi, and Los Angeles", "type" : "article" }, "uris" : [ "http://www.mendeley.com/documents/?uuid=bfe1c513-80fc-4d1c-b6a5-d0e4c965498b" ] }, { "id" : "ITEM-2", "itemData" : { "DOI" : "10.1371/journal.pone.0045414", "ISSN" : "1932-6203", "abstract" : "&lt;p&gt;Individual-based epidemiology models are increasingly used in the study of influenza epidemics. Several studies on influenza dynamics and evaluation of intervention measures have used the same incubation and infectious period distribution parameters based on the natural history of influenza. A sensitivity analysis evaluating the influence of slight changes to these parameters (in addition to the transmissibility) would be useful for future studies and real-time modeling during an influenza pandemic.&lt;/p&gt;&lt;p&gt;In this study, we examined individual and joint effects of parameters and ranked parameters based on their influence on the dynamics of simulated epidemics. We also compared the sensitivity of the model across synthetic social networks for Montgomery County in Virginia and New York City (and surrounding metropolitan regions) with demographic and rural-urban differences. In addition, we studied the effects of changing the mean infectious period on age-specific epidemics. The research was performed from a public health standpoint using three relevant measures: time to peak, peak infected proportion and total attack rate. We also used statistical methods in the design and analysis of the experiments.&lt;/p&gt;&lt;p&gt;The results showed that: (i) minute changes in the transmissibility and mean infectious period significantly influenced the attack rate; (ii) the mean of the incubation period distribution appeared to be sufficient for determining its effects on the dynamics of epidemics; (iii) the infectious period distribution had the strongest influence on the structure of the epidemic curves; (iv) the sensitivity of the individual-based model was consistent across social networks investigated in this study and (v) age-specific epidemics were sensitive to changes in the mean infectious period irrespective of the susceptibility of the other age groups. These findings suggest that small changes in some of the disease model parameters can significantly influence the uncertainty observed in real-time forecasting and predicting of the characteristics of an epidemic.&lt;/p&gt;", "author" : [ { "dropping-particle" : "", "family" : "Nsoesie", "given" : "Elaine O.", "non-dropping-particle" : "", "parse-names" : false, "suffix" : "" }, { "dropping-particle" : "", "family" : "Beckman", "given" : "Richard J.", "non-dropping-particle" : "", "parse-names" : false, "suffix" : "" }, { "dropping-particle" : "V.", "family" : "Marathe", "given" : "Madhav", "non-dropping-particle" : "", "parse-names" : false, "suffix" : "" } ], "container-title" : "PLoS ONE", "editor" : [ { "dropping-particle" : "", "family" : "Vespignani", "given" : "Alessandro", "non-dropping-particle" : "", "parse-names" : false, "suffix" : "" } ], "id" : "ITEM-2", "issue" : "10", "issued" : { "date-parts" : [ [ "2012", "10", "29" ] ] }, "page" : "e45414", "title" : "Sensitivity Analysis of an Individual-Based Model for Simulation of Influenza Epidemics", "type" : "article-journal", "volume" : "7" }, "uris" : [ "http://www.mendeley.com/documents/?uuid=03c00b0d-5eb7-45cb-aa21-2b71583c1306" ] }, { "id" : "ITEM-3", "itemData" : { "DOI" : "10.1186/1471-2334-11-115", "ISSN" : "1471-2334", "abstract" : "Unlabelled: world has not faced a severe pandemic for decades, except the rather mild H1N1 one in 2009, pandemic influenza models are inherently hypothetical and validation is, thus, difficult. We aim at reconstructing a recent seasonal influenza epidemic that occurred in Switzerland and deem this to be a promising validation strategy for models of influenza spread.; Methods: We present a spatially explicit, individual-based simulation model of influenza spread. The simulation model bases upon (i) simulated human travel data, (ii) data on human contact patterns and (iii) empirical knowledge on the epidemiology of influenza. For model validation we compare the simulation outcomes with empirical knowledge regarding (i) the shape of the epidemic curve, overall infection rate and reproduction number, (ii) age-dependent infection rates and time of infection, (iii) spatial patterns.; Results: The simulation model is capable of reproducing the shape of the 2003/2004 H3N2 epidemic curve of Switzerland and generates an overall infection rate (14.9 percent) and reproduction numbers (between 1.2 and 1.3), which are realistic for seasonal influenza epidemics. Age and spatial patterns observed in empirical data are also reflected by the model: Highest infection rates are in children between 5 and 14 and the disease spreads along the main transport axes from west to east.; Conclusions: We show that finding evidence for the validity of simulation models of influenza spread by challenging them with seasonal influenza outbreak data is possible and promising. Simulation models for pandemic spread gain more credibility if they are able to reproduce seasonal influenza outbreaks. For more robust modelling of seasonal influenza, serological data complementing sentinel information would be beneficial.;", "author" : [ { "dropping-particle" : "", "family" : "Smieszek", "given" : "Timo", "non-dropping-particle" : "", "parse-names" : false, "suffix" : "" }, { "dropping-particle" : "", "family" : "Balmer", "given" : "Michael", "non-dropping-particle" : "", "parse-names" : false, "suffix" : "" }, { "dropping-particle" : "", "family" : "Hattendorf", "given" : "Jan", "non-dropping-particle" : "", "parse-names" : false, "suffix" : "" }, { "dropping-particle" : "", "family" : "Axhausen", "given" : "Kay W", "non-dropping-particle" : "", "parse-names" : false, "suffix" : "" }, { "dropping-particle" : "", "family" : "Zinsstag", "given" : "Jakob", "non-dropping-particle" : "", "parse-names" : false, "suffix" : "" }, { "dropping-particle" : "", "family" : "Scholz", "given" : "Roland W", "non-dropping-particle" : "", "parse-names" : false, "suffix" : "" } ], "container-title" : "BMC Infectious Diseases", "id" : "ITEM-3", "issued" : { "date-parts" : [ [ "2011", "5", "9" ] ] }, "note" : "Accession Number: 21554680. Language: English. Date Revised: 20121109. Date Created: 20110613. Date Completed: 20111201. Update Code: 20121129. Publication Type: Journal Article. Journal ID: 100968551. Publication Model: Electronic. Cited Medium: Internet. NLM ISO Abbr: BMC Infect. Dis.. PubMed Central ID: PMC3112096. Comment: Cites: Epidemiol Infect. 2008 Jun;136(6):852-64. (PMID: 17634159). Cites: BMC Infect Dis. 2007;7:76. (PMID: 17629919). Cites: BMC Infect Dis. 2007;7:141. (PMID: 18047685). Cites: BMC Infect Dis. 2007;7:144. (PMID: 18070354). Cites: Am J Epidemiol. 2008 Apr 1;167(7):775-85. (PMID: 18230677). Cites: BMC Public Health. 2008;8:61. (PMID: 18275603). Cites: Bull Math Biol. 2008 Apr;70(3):820-67. (PMID: 18278533). Cites: PLoS One. 2008;3(3):e1790. (PMID: 18335060). Cites: PLoS Med. 2008 Mar 25;5(3):e74. (PMID: 18366252). Cites: Nature. 2008 Apr 10;452(7188):750-4. (PMID: 18401408). Cites: J Theor Biol. 2008 Jul 7;253(1):118-30. (PMID: 18402981). Cites: Am J Epidemiol. 2008 Dec 15;168(12):1343-52. (PMID: 18974084). Cites: Am J Hum Biol. 2009 May-Jun;21(3):290-300. (PMID: 19107906). Cites: Med Microbiol Immunol. 2009 May;198(2):93-101. (PMID: 19194722). Cites: BMC Infect Dis. 2009;9:27. (PMID: 19284571). Cites: Jpn J Infect Dis. 2009 Mar;62(2):98-106. (PMID: 19305048). Cites: Theor Biol Med Model. 2009;6:11. (PMID: 19563624). Cites: Influenza Other Respi Viruses. 2009 Jul;3(4):143-9. (PMID: 19627371). Cites: Epidemiology. 2009 Nov;20(6):787-92. (PMID: 19770773). Cites: BMC Infect Dis. 2009;9:160. (PMID: 19788751). Cites: Emerg Infect Dis. 2009 Oct;15(10):1578-81. (PMID: 19861048). Cites: Theor Biol Med Model. 2009;6:25. (PMID: 19919678). Cites: BMC Infect Dis. 2009;9:187. (PMID: 19943919). Cites: Theor Biol Med Model. 2010;7:1. (PMID: 20056004). Cites: Pediatr Blood Cancer. 2011 Sep;57(3):492-8. (PMID: 21560226). Cites: Fam Pract. 1998 Feb;15(1):16-22. (PMID: 9527293). Cites: Nature. 2004 May 13;429(6988):180-4. (PMID: 15141212). Cites: J Infect Dis. 2004 Oct 15;190(8):1369-73. (PMID: 15378427). Cites: PLoS Med. 2005 Jul;2(7):e174. (PMID: 16013892). Cites: Vaccine. 2005 Oct 17;23(43):5055-63. (PMID: 16046035). Cites: Jpn J Infect Dis. 2005 Dec;58(6):S9-13. (PMID: 16377861). Cites: J Theor Biol. 2006 Jul 21;241(2):193-204. (PMID: 16387331). Cites: Nature. 2006 Jul 27;442(7101):448-52. (PMID: 16642006). Cites: Lancet Infect Dis. 2007 Apr;7(4):257-65. (PMID: 17376383). Cites: Am Rev Respir Dis. 1991 May;143(5 Pt 1):1062-6. (PMID: 2024815). Cites: Am J Epidemiol. 1985 Jun;121(6):811-22. (PMID: 4014174). Cites: Am J Epidemiol. 1979 Jul;110(1):1-6. (PMID: 463858). Cites: J Infect Dis. 1971 Nov;124(5):473-80. (PMID: 5000515). Cites: Am J Epidemiol. 1982 Aug;116(2):212-27. (PMID: 7114033). Cites: Am J Epidemiol. 1982 Aug;116(2):228-42. (PMID: 7114034). Cites: Epidemiol Infect. 1993 Feb;110(1):145-60. (PMID: 8432318). Cites: N Engl J Med. 1977 Apr 14;296(15):829-34. (PMID: 846492). Cites: Arch Intern Med. 2000 Nov 27;160(21):3243-7. (PMID: 11088084). Cites: Arch Intern Med. 2001 Sep 24;161(17):2116-22. (PMID: 11570941). Cites: Lancet. 2003 Nov 22;362(9397):1733-45. (PMID: 14643124). Cites: Am J Epidemiol. 2004 Apr 1;159(7):623-33. (PMID: 15033640). Cites: Pediatr Infect Dis J. 2004 Jul;23(7):675-7. (PMID: 15247610). Cites: Nature. 2004 Dec 16;432(7019):904-6. (PMID: 15602562). Cites: Nature. 2005 Sep 8;437(7056):209-14. (PMID: 16079797). Cites: Proc Natl Acad Sci U S A. 2006 Apr 11;103(15):5935-40. (PMID: 16585506). Cites: Emerg Themes Epidemiol. 2006;3:10. (PMID: 16907980). Cites: PLoS Pathog. 2006 Dec;2(12):e125. (PMID: 17140286). Cites: Indoor Air. 2007 Feb;17(1):2-18. (PMID: 17257148). Cites: Emerg Infect Dis. 2006 Nov;12(11):1657-62. (PMID: 17283614). Cites: BMC Infect Dis. 2007;7:17. (PMID: 17355639). Cites: Emerg Infect Dis. 2007 Jan;13(1):173-4; author reply 174-5. (PMID: 17370541). Cites: J R Soc Interface. 2007 Oct 22;4(16):879-91. (PMID: 17640863). Linking ISSN: 14712334. Subset: IM; Date of Electronic Publication: 2011 May 09. ; Original Imprints: Publication: London : BioMed Central, [2001-", "page" : "115", "publisher" : "BioMed Central", "publisher-place" : "Institute for Environmental Decisions, Natural and Social Science Interface, ETH Zurich, Universitaetsstrasse 22, 8092 Zurich, Switzerland. timo.smieszek@env.ethz.ch", "title" : "Reconstructing the 2003/2004 H3N2 influenza epidemic in Switzerland with a spatially explicit, individual-based model.", "type" : "article-journal", "volume" : "11" }, "uris" : [ "http://www.mendeley.com/documents/?uuid=627a9767-79ae-48e8-993d-3c12a0a36a53" ] } ], "mendeley" : { "previouslyFormattedCitation" : "(J. Chen et al., 2010; Nsoesie et al., 2012; Smieszek et al., 2011)" }, "properties" : { "noteIndex" : 0 }, "schema" : "https://github.com/citation-style-language/schema/raw/master/csl-citation.json" }</w:instrText>
      </w:r>
      <w:r w:rsidR="008354EE">
        <w:fldChar w:fldCharType="separate"/>
      </w:r>
      <w:r w:rsidR="004F0064" w:rsidRPr="004F0064">
        <w:rPr>
          <w:noProof/>
        </w:rPr>
        <w:t>(J. Chen et al., 2010; Nsoesie et al., 2012; Smieszek et al., 2011)</w:t>
      </w:r>
      <w:r w:rsidR="008354EE">
        <w:fldChar w:fldCharType="end"/>
      </w:r>
      <w:r w:rsidR="000B06CC">
        <w:t xml:space="preserve">. </w:t>
      </w:r>
      <w:r w:rsidR="004730FD">
        <w:t xml:space="preserve">These schedules are usually based off of data collected </w:t>
      </w:r>
      <w:r w:rsidR="003532B7">
        <w:t>on the most</w:t>
      </w:r>
      <w:r w:rsidR="004730FD">
        <w:t xml:space="preserve"> common daily schedules seen in human populations. These schedules are then assigned either based off of </w:t>
      </w:r>
      <w:r w:rsidR="00E1267D">
        <w:t>percentages</w:t>
      </w:r>
      <w:r w:rsidR="00F7065F">
        <w:t xml:space="preserve"> or </w:t>
      </w:r>
      <w:r w:rsidR="004730FD">
        <w:t>demographics</w:t>
      </w:r>
      <w:r w:rsidR="00F7065F">
        <w:t xml:space="preserve"> information</w:t>
      </w:r>
      <w:r w:rsidR="00E1267D">
        <w:t xml:space="preserve">. </w:t>
      </w:r>
      <w:r w:rsidR="00180313">
        <w:t>A</w:t>
      </w:r>
      <w:r w:rsidR="00EF53B8">
        <w:t>ssigning these schedules</w:t>
      </w:r>
      <w:r w:rsidR="005C747B">
        <w:t xml:space="preserve"> allows an entity to </w:t>
      </w:r>
      <w:r w:rsidR="00232562">
        <w:t>model realistic</w:t>
      </w:r>
      <w:r w:rsidR="005C747B">
        <w:t xml:space="preserve"> interactions </w:t>
      </w:r>
      <w:r w:rsidR="003B52F9">
        <w:t xml:space="preserve">and doesn’t require </w:t>
      </w:r>
      <w:r w:rsidR="00232562">
        <w:t>maintaining history</w:t>
      </w:r>
      <w:r w:rsidR="00EF53B8">
        <w:t xml:space="preserve"> of the entity’s interactions</w:t>
      </w:r>
      <w:r w:rsidR="005C747B">
        <w:t xml:space="preserve">. </w:t>
      </w:r>
      <w:r w:rsidR="00681393">
        <w:t>There is no need to keep a history</w:t>
      </w:r>
      <w:r w:rsidR="00C3265D">
        <w:t xml:space="preserve"> </w:t>
      </w:r>
      <w:r w:rsidR="0015438E">
        <w:t>unlike the Markov processes due to their locations are predetermined</w:t>
      </w:r>
      <w:r w:rsidR="00425919">
        <w:t>. However, these schedules are</w:t>
      </w:r>
      <w:r w:rsidR="005C747B">
        <w:t xml:space="preserve"> </w:t>
      </w:r>
      <w:r w:rsidR="00425919">
        <w:t>only p</w:t>
      </w:r>
      <w:r w:rsidR="00D62EC7">
        <w:t xml:space="preserve">ossible if there is </w:t>
      </w:r>
      <w:r w:rsidR="005C747B">
        <w:t xml:space="preserve">data about the types of schedules used in the population. </w:t>
      </w:r>
    </w:p>
    <w:p w14:paraId="43A88203" w14:textId="540907B5" w:rsidR="00C409FE" w:rsidRDefault="005C747B" w:rsidP="00E67BCE">
      <w:pPr>
        <w:spacing w:line="480" w:lineRule="auto"/>
        <w:ind w:firstLine="720"/>
      </w:pPr>
      <w:r>
        <w:t>W</w:t>
      </w:r>
      <w:r w:rsidR="00D62EC7">
        <w:t>ithout in</w:t>
      </w:r>
      <w:r>
        <w:t>formation</w:t>
      </w:r>
      <w:r w:rsidR="00D62EC7">
        <w:t xml:space="preserve"> on the types of schedules</w:t>
      </w:r>
      <w:r>
        <w:t xml:space="preserve"> the interactions will not be realistic. </w:t>
      </w:r>
      <w:r w:rsidR="008C1B2D">
        <w:t xml:space="preserve"> </w:t>
      </w:r>
      <w:r w:rsidR="00425919">
        <w:t>In</w:t>
      </w:r>
      <w:r w:rsidR="008C1B2D">
        <w:t xml:space="preserve"> reality, humans do not always follow a set schedule.</w:t>
      </w:r>
      <w:r w:rsidR="002C7DE9">
        <w:t xml:space="preserve"> One solution to </w:t>
      </w:r>
      <w:r w:rsidR="00E67010">
        <w:t>the</w:t>
      </w:r>
      <w:r w:rsidR="002D2BA0">
        <w:t xml:space="preserve"> lack</w:t>
      </w:r>
      <w:r w:rsidR="00E67010">
        <w:t xml:space="preserve"> of</w:t>
      </w:r>
      <w:r w:rsidR="002D2BA0">
        <w:t xml:space="preserve"> </w:t>
      </w:r>
      <w:r w:rsidR="00E67010">
        <w:t xml:space="preserve">a </w:t>
      </w:r>
      <w:r w:rsidR="002D2BA0">
        <w:t xml:space="preserve">dynamic </w:t>
      </w:r>
      <w:r w:rsidR="00E67010">
        <w:t xml:space="preserve">schedule </w:t>
      </w:r>
      <w:r w:rsidR="002C7DE9">
        <w:t>is</w:t>
      </w:r>
      <w:r w:rsidR="008C1B2D">
        <w:t xml:space="preserve"> schedule</w:t>
      </w:r>
      <w:r w:rsidR="002C7DE9">
        <w:t>s can be</w:t>
      </w:r>
      <w:r w:rsidR="008C1B2D">
        <w:t xml:space="preserve"> set for the whole week period</w:t>
      </w:r>
      <w:r w:rsidR="002C7DE9">
        <w:t xml:space="preserve"> or more</w:t>
      </w:r>
      <w:r w:rsidR="00E67010">
        <w:t xml:space="preserve"> to account for changes during shorter periods of time.</w:t>
      </w:r>
      <w:r w:rsidR="008C1B2D">
        <w:t xml:space="preserve"> </w:t>
      </w:r>
      <w:r w:rsidR="00E67010">
        <w:t>However setting the schedule to go over longer periods of time</w:t>
      </w:r>
      <w:r w:rsidR="008C1B2D">
        <w:t xml:space="preserve"> still doesn't take into account that people take </w:t>
      </w:r>
      <w:r w:rsidR="000C561B">
        <w:t>vacations</w:t>
      </w:r>
      <w:r w:rsidR="008C1B2D">
        <w:t xml:space="preserve"> or have life transition (</w:t>
      </w:r>
      <w:r w:rsidR="00031CCA">
        <w:t>e.g. going</w:t>
      </w:r>
      <w:r w:rsidR="008C1B2D">
        <w:t xml:space="preserve"> from being a student to being an employee). </w:t>
      </w:r>
      <w:r w:rsidR="00E67010">
        <w:t xml:space="preserve">These </w:t>
      </w:r>
      <w:r w:rsidR="00934ED0">
        <w:t xml:space="preserve">life </w:t>
      </w:r>
      <w:r w:rsidR="00E67010">
        <w:t>events are not as predictable and thus are cannot be planned for ahead</w:t>
      </w:r>
      <w:r w:rsidR="00934ED0">
        <w:t xml:space="preserve"> without losing realism</w:t>
      </w:r>
      <w:r w:rsidR="00E67010">
        <w:t xml:space="preserve">. </w:t>
      </w:r>
      <w:r w:rsidR="00934ED0">
        <w:t>However, these types of life events can be still incorporated for longer term simulations by allowing</w:t>
      </w:r>
      <w:r w:rsidR="00B13282">
        <w:t xml:space="preserve"> for a random or se</w:t>
      </w:r>
      <w:r w:rsidR="00CB78D5">
        <w:t>t change of the daily schedu</w:t>
      </w:r>
      <w:r w:rsidR="000677BA">
        <w:t>les for either a short period of</w:t>
      </w:r>
      <w:r w:rsidR="00CB78D5">
        <w:t xml:space="preserve"> time or </w:t>
      </w:r>
      <w:r w:rsidR="005008B2">
        <w:t>permanently</w:t>
      </w:r>
      <w:r w:rsidR="00CB78D5">
        <w:t xml:space="preserve">. </w:t>
      </w:r>
    </w:p>
    <w:p w14:paraId="1399FF82" w14:textId="12689D1C" w:rsidR="008E3B42" w:rsidRDefault="008E3B42" w:rsidP="008B2353">
      <w:pPr>
        <w:pStyle w:val="Heading3"/>
      </w:pPr>
      <w:r>
        <w:t>Geographical Model</w:t>
      </w:r>
    </w:p>
    <w:p w14:paraId="60D93D55" w14:textId="3CCE3ADF" w:rsidR="004920E8" w:rsidRDefault="00CD427C" w:rsidP="00E67BCE">
      <w:pPr>
        <w:spacing w:line="480" w:lineRule="auto"/>
      </w:pPr>
      <w:r>
        <w:tab/>
      </w:r>
      <w:r w:rsidR="00921935">
        <w:t xml:space="preserve">The geographical model </w:t>
      </w:r>
      <w:r>
        <w:t xml:space="preserve">is responsible for determining how entities can move through out the </w:t>
      </w:r>
      <w:r w:rsidR="00C033A3">
        <w:t>region</w:t>
      </w:r>
      <w:r>
        <w:t>.</w:t>
      </w:r>
      <w:r w:rsidR="00263B11">
        <w:t xml:space="preserve"> </w:t>
      </w:r>
      <w:r w:rsidR="005B576A">
        <w:t xml:space="preserve">The geographical models serve to move the entity to the location where the social </w:t>
      </w:r>
      <w:r w:rsidR="00263B11">
        <w:t>model</w:t>
      </w:r>
      <w:r w:rsidR="005B576A">
        <w:t xml:space="preserve"> </w:t>
      </w:r>
      <w:r w:rsidR="00B83568">
        <w:t>dictates, which helps to maintain realistic interactions even when the entity is moving</w:t>
      </w:r>
      <w:r w:rsidR="00E0332E">
        <w:t>. It is often the case that a network model is used for crea</w:t>
      </w:r>
      <w:r w:rsidR="00612BD7">
        <w:t>tion of the geographical model</w:t>
      </w:r>
      <w:r w:rsidR="001F15DB">
        <w:t xml:space="preserve"> </w:t>
      </w:r>
      <w:r w:rsidR="00612BD7">
        <w:fldChar w:fldCharType="begin" w:fldLock="1"/>
      </w:r>
      <w:r w:rsidR="00A04878">
        <w:instrText>ADDIN CSL_CITATION { "citationItems" : [ { "id" : "ITEM-1", "itemData" : { "DOI" : "10.1186/1471-2334-11-115", "ISSN" : "1471-2334", "abstract" : "Unlabelled: world has not faced a severe pandemic for decades, except the rather mild H1N1 one in 2009, pandemic influenza models are inherently hypothetical and validation is, thus, difficult. We aim at reconstructing a recent seasonal influenza epidemic that occurred in Switzerland and deem this to be a promising validation strategy for models of influenza spread.; Methods: We present a spatially explicit, individual-based simulation model of influenza spread. The simulation model bases upon (i) simulated human travel data, (ii) data on human contact patterns and (iii) empirical knowledge on the epidemiology of influenza. For model validation we compare the simulation outcomes with empirical knowledge regarding (i) the shape of the epidemic curve, overall infection rate and reproduction number, (ii) age-dependent infection rates and time of infection, (iii) spatial patterns.; Results: The simulation model is capable of reproducing the shape of the 2003/2004 H3N2 epidemic curve of Switzerland and generates an overall infection rate (14.9 percent) and reproduction numbers (between 1.2 and 1.3), which are realistic for seasonal influenza epidemics. Age and spatial patterns observed in empirical data are also reflected by the model: Highest infection rates are in children between 5 and 14 and the disease spreads along the main transport axes from west to east.; Conclusions: We show that finding evidence for the validity of simulation models of influenza spread by challenging them with seasonal influenza outbreak data is possible and promising. Simulation models for pandemic spread gain more credibility if they are able to reproduce seasonal influenza outbreaks. For more robust modelling of seasonal influenza, serological data complementing sentinel information would be beneficial.;", "author" : [ { "dropping-particle" : "", "family" : "Smieszek", "given" : "Timo", "non-dropping-particle" : "", "parse-names" : false, "suffix" : "" }, { "dropping-particle" : "", "family" : "Balmer", "given" : "Michael", "non-dropping-particle" : "", "parse-names" : false, "suffix" : "" }, { "dropping-particle" : "", "family" : "Hattendorf", "given" : "Jan", "non-dropping-particle" : "", "parse-names" : false, "suffix" : "" }, { "dropping-particle" : "", "family" : "Axhausen", "given" : "Kay W", "non-dropping-particle" : "", "parse-names" : false, "suffix" : "" }, { "dropping-particle" : "", "family" : "Zinsstag", "given" : "Jakob", "non-dropping-particle" : "", "parse-names" : false, "suffix" : "" }, { "dropping-particle" : "", "family" : "Scholz", "given" : "Roland W", "non-dropping-particle" : "", "parse-names" : false, "suffix" : "" } ], "container-title" : "BMC Infectious Diseases", "id" : "ITEM-1", "issued" : { "date-parts" : [ [ "2011", "5", "9" ] ] }, "note" : "Accession Number: 21554680. Language: English. Date Revised: 20121109. Date Created: 20110613. Date Completed: 20111201. Update Code: 20121129. Publication Type: Journal Article. Journal ID: 100968551. Publication Model: Electronic. Cited Medium: Internet. NLM ISO Abbr: BMC Infect. Dis.. PubMed Central ID: PMC3112096. Comment: Cites: Epidemiol Infect. 2008 Jun;136(6):852-64. (PMID: 17634159). Cites: BMC Infect Dis. 2007;7:76. (PMID: 17629919). Cites: BMC Infect Dis. 2007;7:141. (PMID: 18047685). Cites: BMC Infect Dis. 2007;7:144. (PMID: 18070354). Cites: Am J Epidemiol. 2008 Apr 1;167(7):775-85. (PMID: 18230677). Cites: BMC Public Health. 2008;8:61. (PMID: 18275603). Cites: Bull Math Biol. 2008 Apr;70(3):820-67. (PMID: 18278533). Cites: PLoS One. 2008;3(3):e1790. (PMID: 18335060). Cites: PLoS Med. 2008 Mar 25;5(3):e74. (PMID: 18366252). Cites: Nature. 2008 Apr 10;452(7188):750-4. (PMID: 18401408). Cites: J Theor Biol. 2008 Jul 7;253(1):118-30. (PMID: 18402981). Cites: Am J Epidemiol. 2008 Dec 15;168(12):1343-52. (PMID: 18974084). Cites: Am J Hum Biol. 2009 May-Jun;21(3):290-300. (PMID: 19107906). Cites: Med Microbiol Immunol. 2009 May;198(2):93-101. (PMID: 19194722). Cites: BMC Infect Dis. 2009;9:27. (PMID: 19284571). Cites: Jpn J Infect Dis. 2009 Mar;62(2):98-106. (PMID: 19305048). Cites: Theor Biol Med Model. 2009;6:11. (PMID: 19563624). Cites: Influenza Other Respi Viruses. 2009 Jul;3(4):143-9. (PMID: 19627371). Cites: Epidemiology. 2009 Nov;20(6):787-92. (PMID: 19770773). Cites: BMC Infect Dis. 2009;9:160. (PMID: 19788751). Cites: Emerg Infect Dis. 2009 Oct;15(10):1578-81. (PMID: 19861048). Cites: Theor Biol Med Model. 2009;6:25. (PMID: 19919678). Cites: BMC Infect Dis. 2009;9:187. (PMID: 19943919). Cites: Theor Biol Med Model. 2010;7:1. (PMID: 20056004). Cites: Pediatr Blood Cancer. 2011 Sep;57(3):492-8. (PMID: 21560226). Cites: Fam Pract. 1998 Feb;15(1):16-22. (PMID: 9527293). Cites: Nature. 2004 May 13;429(6988):180-4. (PMID: 15141212). Cites: J Infect Dis. 2004 Oct 15;190(8):1369-73. (PMID: 15378427). Cites: PLoS Med. 2005 Jul;2(7):e174. (PMID: 16013892). Cites: Vaccine. 2005 Oct 17;23(43):5055-63. (PMID: 16046035). Cites: Jpn J Infect Dis. 2005 Dec;58(6):S9-13. (PMID: 16377861). Cites: J Theor Biol. 2006 Jul 21;241(2):193-204. (PMID: 16387331). Cites: Nature. 2006 Jul 27;442(7101):448-52. (PMID: 16642006). Cites: Lancet Infect Dis. 2007 Apr;7(4):257-65. (PMID: 17376383). Cites: Am Rev Respir Dis. 1991 May;143(5 Pt 1):1062-6. (PMID: 2024815). Cites: Am J Epidemiol. 1985 Jun;121(6):811-22. (PMID: 4014174). Cites: Am J Epidemiol. 1979 Jul;110(1):1-6. (PMID: 463858). Cites: J Infect Dis. 1971 Nov;124(5):473-80. (PMID: 5000515). Cites: Am J Epidemiol. 1982 Aug;116(2):212-27. (PMID: 7114033). Cites: Am J Epidemiol. 1982 Aug;116(2):228-42. (PMID: 7114034). Cites: Epidemiol Infect. 1993 Feb;110(1):145-60. (PMID: 8432318). Cites: N Engl J Med. 1977 Apr 14;296(15):829-34. (PMID: 846492). Cites: Arch Intern Med. 2000 Nov 27;160(21):3243-7. (PMID: 11088084). Cites: Arch Intern Med. 2001 Sep 24;161(17):2116-22. (PMID: 11570941). Cites: Lancet. 2003 Nov 22;362(9397):1733-45. (PMID: 14643124). Cites: Am J Epidemiol. 2004 Apr 1;159(7):623-33. (PMID: 15033640). Cites: Pediatr Infect Dis J. 2004 Jul;23(7):675-7. (PMID: 15247610). Cites: Nature. 2004 Dec 16;432(7019):904-6. (PMID: 15602562). Cites: Nature. 2005 Sep 8;437(7056):209-14. (PMID: 16079797). Cites: Proc Natl Acad Sci U S A. 2006 Apr 11;103(15):5935-40. (PMID: 16585506). Cites: Emerg Themes Epidemiol. 2006;3:10. (PMID: 16907980). Cites: PLoS Pathog. 2006 Dec;2(12):e125. (PMID: 17140286). Cites: Indoor Air. 2007 Feb;17(1):2-18. (PMID: 17257148). Cites: Emerg Infect Dis. 2006 Nov;12(11):1657-62. (PMID: 17283614). Cites: BMC Infect Dis. 2007;7:17. (PMID: 17355639). Cites: Emerg Infect Dis. 2007 Jan;13(1):173-4; author reply 174-5. (PMID: 17370541). Cites: J R Soc Interface. 2007 Oct 22;4(16):879-91. (PMID: 17640863). Linking ISSN: 14712334. Subset: IM; Date of Electronic Publication: 2011 May 09. ; Original Imprints: Publication: London : BioMed Central, [2001-", "page" : "115", "publisher" : "BioMed Central", "publisher-place" : "Institute for Environmental Decisions, Natural and Social Science Interface, ETH Zurich, Universitaetsstrasse 22, 8092 Zurich, Switzerland. timo.smieszek@env.ethz.ch", "title" : "Reconstructing the 2003/2004 H3N2 influenza epidemic in Switzerland with a spatially explicit, individual-based model.", "type" : "article-journal", "volume" : "11" }, "uris" : [ "http://www.mendeley.com/documents/?uuid=627a9767-79ae-48e8-993d-3c12a0a36a53" ] }, { "id" : "ITEM-2", "itemData" : { "ISSN" : "0028-0836", "author" : [ { "dropping-particle" : "", "family" : "Eubank", "given" : "Stephen", "non-dropping-particle" : "", "parse-names" : false, "suffix" : "" }, { "dropping-particle" : "", "family" : "Guclu", "given" : "Hasan", "non-dropping-particle" : "", "parse-names" : false, "suffix" : "" }, { "dropping-particle" : "", "family" : "Anil Kumar", "given" : "V S", "non-dropping-particle" : "", "parse-names" : false, "suffix" : "" }, { "dropping-particle" : "V", "family" : "Marathe", "given" : "Madhav", "non-dropping-particle" : "", "parse-names" : false, "suffix" : "" }, { "dropping-particle" : "", "family" : "Srinivasan", "given" : "Aravind", "non-dropping-particle" : "", "parse-names" : false, "suffix" : "" }, { "dropping-particle" : "", "family" : "Toroczkai", "given" : "Zoltan", "non-dropping-particle" : "", "parse-names" : false, "suffix" : "" }, { "dropping-particle" : "", "family" : "Wang", "given" : "Nan", "non-dropping-particle" : "", "parse-names" : false, "suffix" : "" } ], "container-title" : "Nature", "id" : "ITEM-2", "issue" : "6988", "issued" : { "date-parts" : [ [ "2004", "5", "13" ] ] }, "note" : "10.1038/nature02541", "page" : "180-184", "title" : "Modelling disease outbreaks in realistic urban social networks", "type" : "article-journal", "volume" : "429" }, "uris" : [ "http://www.mendeley.com/documents/?uuid=9ca21328-6cd3-46ee-a9ad-9651fa8a93c2" ] }, { "id" : "ITEM-3", "itemData" : { "DOI" : "10.1109/TSMCA.2005.851291", "abstract" : "While structured by social and institutional networks, disease outbreaks are modulated by physical, economical, technological, communication, health, and governmental infrastructures. To systematically reason about the nature of outbreaks, the potential outcomes of media, prophylaxis, and vaccination campaigns, and the relative value of various early warning devices, social context, and infrastructure, must be considered. Numerical models provide a cost-effective ethical system for reasoning about such events. BioWar, a scalable citywide multiagent network numerical model, is described in this paper. BioWar simulates individuals as agents who are embedded in social, health, and professional networks and tracks the incidence of background and maliciously introduced diseases. In addition to epidemiology, BioWar simulates health-care-seeking behaviors, absenteeism patterns, and pharmaceutical purchases, information useful for syndromic and behavioral surveillance algorithms.", "author" : [ { "dropping-particle" : "", "family" : "Carley", "given" : "K.M.", "non-dropping-particle" : "", "parse-names" : false, "suffix" : "" }, { "dropping-particle" : "", "family" : "Fridsma", "given" : "D.B.", "non-dropping-particle" : "", "parse-names" : false, "suffix" : "" }, { "dropping-particle" : "", "family" : "Casman", "given" : "E.", "non-dropping-particle" : "", "parse-names" : false, "suffix" : "" }, { "dropping-particle" : "", "family" : "Yahja", "given" : "A.", "non-dropping-particle" : "", "parse-names" : false, "suffix" : "" }, { "dropping-particle" : "", "family" : "Altman", "given" : "N.", "non-dropping-particle" : "", "parse-names" : false, "suffix" : "" }, { "dropping-particle" : "", "family" : "Chen", "given" : "Li-Chiou", "non-dropping-particle" : "", "parse-names" : false, "suffix" : "" }, { "dropping-particle" : "", "family" : "Kaminsky", "given" : "B.", "non-dropping-particle" : "", "parse-names" : false, "suffix" : "" }, { "dropping-particle" : "", "family" : "Nave", "given" : "D.", "non-dropping-particle" : "", "parse-names" : false, "suffix" : "" } ], "container-title" : "Systems, Man and Cybernetics, Part A: Systems and Humans, IEEE Transactions on", "id" : "ITEM-3", "issue" : "2", "issued" : { "date-parts" : [ [ "2006" ] ] }, "page" : "252-265", "title" : "BioWar: scalable agent-based model of bioattacks", "type" : "article-journal", "volume" : "36" }, "uris" : [ "http://www.mendeley.com/documents/?uuid=a205731d-03ca-47dd-a110-8684510c2b1e" ] } ], "mendeley" : { "previouslyFormattedCitation" : "(Carley et al., 2006; Eubank et al., 2004; Smieszek et al., 2011)" }, "properties" : { "noteIndex" : 0 }, "schema" : "https://github.com/citation-style-language/schema/raw/master/csl-citation.json" }</w:instrText>
      </w:r>
      <w:r w:rsidR="00612BD7">
        <w:fldChar w:fldCharType="separate"/>
      </w:r>
      <w:r w:rsidR="007A2B57" w:rsidRPr="007A2B57">
        <w:rPr>
          <w:noProof/>
        </w:rPr>
        <w:t>(Carley et al., 2006; Eubank et al., 2004; Smieszek et al., 2011)</w:t>
      </w:r>
      <w:r w:rsidR="00612BD7">
        <w:fldChar w:fldCharType="end"/>
      </w:r>
      <w:r w:rsidR="001F15DB">
        <w:t>.</w:t>
      </w:r>
      <w:r w:rsidR="00801AFE">
        <w:t xml:space="preserve"> A network model consists </w:t>
      </w:r>
      <w:r w:rsidR="00C7494B">
        <w:t>of a graph with weighted edges</w:t>
      </w:r>
      <w:r w:rsidR="0043428D">
        <w:t xml:space="preserve">, where each edge represents a valid </w:t>
      </w:r>
      <w:r w:rsidR="009B2087">
        <w:t xml:space="preserve">path </w:t>
      </w:r>
      <w:r w:rsidR="0043428D">
        <w:t xml:space="preserve">to travel between the two </w:t>
      </w:r>
      <w:r w:rsidR="00122375">
        <w:t>locations</w:t>
      </w:r>
      <w:r w:rsidR="0043428D">
        <w:t xml:space="preserve"> </w:t>
      </w:r>
      <w:r w:rsidR="0043428D">
        <w:fldChar w:fldCharType="begin" w:fldLock="1"/>
      </w:r>
      <w:r w:rsidR="00A04878">
        <w:instrText>ADDIN CSL_CITATION { "citationItems" : [ { "id" : "ITEM-1", "itemData" : { "ISSN" : "0028-0836", "author" : [ { "dropping-particle" : "", "family" : "Eubank", "given" : "Stephen", "non-dropping-particle" : "", "parse-names" : false, "suffix" : "" }, { "dropping-particle" : "", "family" : "Guclu", "given" : "Hasan", "non-dropping-particle" : "", "parse-names" : false, "suffix" : "" }, { "dropping-particle" : "", "family" : "Anil Kumar", "given" : "V S", "non-dropping-particle" : "", "parse-names" : false, "suffix" : "" }, { "dropping-particle" : "V", "family" : "Marathe", "given" : "Madhav", "non-dropping-particle" : "", "parse-names" : false, "suffix" : "" }, { "dropping-particle" : "", "family" : "Srinivasan", "given" : "Aravind", "non-dropping-particle" : "", "parse-names" : false, "suffix" : "" }, { "dropping-particle" : "", "family" : "Toroczkai", "given" : "Zoltan", "non-dropping-particle" : "", "parse-names" : false, "suffix" : "" }, { "dropping-particle" : "", "family" : "Wang", "given" : "Nan", "non-dropping-particle" : "", "parse-names" : false, "suffix" : "" } ], "container-title" : "Nature", "id" : "ITEM-1", "issue" : "6988", "issued" : { "date-parts" : [ [ "2004", "5", "13" ] ] }, "note" : "10.1038/nature02541", "page" : "180-184", "title" : "Modelling disease outbreaks in realistic urban social networks", "type" : "article-journal", "volume" : "429" }, "uris" : [ "http://www.mendeley.com/documents/?uuid=9ca21328-6cd3-46ee-a9ad-9651fa8a93c2" ] } ], "mendeley" : { "previouslyFormattedCitation" : "(Eubank et al., 2004)" }, "properties" : { "noteIndex" : 0 }, "schema" : "https://github.com/citation-style-language/schema/raw/master/csl-citation.json" }</w:instrText>
      </w:r>
      <w:r w:rsidR="0043428D">
        <w:fldChar w:fldCharType="separate"/>
      </w:r>
      <w:r w:rsidR="00232695" w:rsidRPr="00232695">
        <w:rPr>
          <w:noProof/>
        </w:rPr>
        <w:t>(Eubank et al., 2004)</w:t>
      </w:r>
      <w:r w:rsidR="0043428D">
        <w:fldChar w:fldCharType="end"/>
      </w:r>
      <w:r w:rsidR="00C7494B">
        <w:t xml:space="preserve">. </w:t>
      </w:r>
      <w:r w:rsidR="00040F17">
        <w:t xml:space="preserve">The main difference between </w:t>
      </w:r>
      <w:r w:rsidR="00E77380">
        <w:t>geographical models</w:t>
      </w:r>
      <w:r w:rsidR="00040F17">
        <w:t xml:space="preserve"> implementations is if they </w:t>
      </w:r>
      <w:r w:rsidR="007D09C7">
        <w:t xml:space="preserve">keep track of the physical location entity or do not. These are referred to as </w:t>
      </w:r>
      <w:r w:rsidR="00E77380">
        <w:t xml:space="preserve">spatially </w:t>
      </w:r>
      <w:r w:rsidR="007D09C7">
        <w:t>explicit</w:t>
      </w:r>
      <w:r w:rsidR="00E77380">
        <w:t xml:space="preserve"> </w:t>
      </w:r>
      <w:r w:rsidR="007D09C7">
        <w:t xml:space="preserve">and spatially </w:t>
      </w:r>
      <w:r w:rsidR="00BF7E12">
        <w:t>implicit</w:t>
      </w:r>
      <w:r w:rsidR="007D09C7">
        <w:t xml:space="preserve"> respectively</w:t>
      </w:r>
      <w:r w:rsidR="00E77380">
        <w:t xml:space="preserve">. </w:t>
      </w:r>
    </w:p>
    <w:p w14:paraId="17BB80B9" w14:textId="77777777" w:rsidR="00EF7A43" w:rsidRDefault="00EF7A43" w:rsidP="00EF7A43">
      <w:pPr>
        <w:spacing w:line="480" w:lineRule="auto"/>
      </w:pPr>
      <w:r>
        <w:rPr>
          <w:noProof/>
          <w:lang w:eastAsia="en-US"/>
        </w:rPr>
        <w:drawing>
          <wp:inline distT="0" distB="0" distL="0" distR="0" wp14:anchorId="097BBCE7" wp14:editId="6B0AAC87">
            <wp:extent cx="5888990" cy="3221355"/>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ticalVsImplicit.png"/>
                    <pic:cNvPicPr/>
                  </pic:nvPicPr>
                  <pic:blipFill>
                    <a:blip r:embed="rId11">
                      <a:extLst>
                        <a:ext uri="{28A0092B-C50C-407E-A947-70E740481C1C}">
                          <a14:useLocalDpi xmlns:a14="http://schemas.microsoft.com/office/drawing/2010/main" val="0"/>
                        </a:ext>
                      </a:extLst>
                    </a:blip>
                    <a:stretch>
                      <a:fillRect/>
                    </a:stretch>
                  </pic:blipFill>
                  <pic:spPr>
                    <a:xfrm>
                      <a:off x="0" y="0"/>
                      <a:ext cx="5888990" cy="3221355"/>
                    </a:xfrm>
                    <a:prstGeom prst="rect">
                      <a:avLst/>
                    </a:prstGeom>
                  </pic:spPr>
                </pic:pic>
              </a:graphicData>
            </a:graphic>
          </wp:inline>
        </w:drawing>
      </w:r>
    </w:p>
    <w:p w14:paraId="2DEDD2C4" w14:textId="5E6A61B8" w:rsidR="00EF7A43" w:rsidRPr="004920E8" w:rsidRDefault="00EF7A43" w:rsidP="008765C2">
      <w:pPr>
        <w:pStyle w:val="Subtitle"/>
      </w:pPr>
      <w:r>
        <w:t xml:space="preserve">Figure 2: </w:t>
      </w:r>
      <w:r w:rsidRPr="00F91998">
        <w:t>For both figures, dots of the same co</w:t>
      </w:r>
      <w:r w:rsidR="0041490E">
        <w:t>lor represent entities that are in the same contact network</w:t>
      </w:r>
      <w:r w:rsidRPr="00F91998">
        <w:t xml:space="preserve">. Figure </w:t>
      </w:r>
      <w:proofErr w:type="gramStart"/>
      <w:r w:rsidRPr="00F91998">
        <w:t>A</w:t>
      </w:r>
      <w:proofErr w:type="gramEnd"/>
      <w:r w:rsidRPr="00F91998">
        <w:t xml:space="preserve"> shows what </w:t>
      </w:r>
      <w:r w:rsidR="0041490E">
        <w:t xml:space="preserve">a </w:t>
      </w:r>
      <w:r w:rsidRPr="00F91998">
        <w:t>spatially implicit model</w:t>
      </w:r>
      <w:r w:rsidR="0041490E">
        <w:t xml:space="preserve"> contact networks would look like</w:t>
      </w:r>
      <w:r w:rsidRPr="00F91998">
        <w:t>, well Figure B shows what spatially explicit model</w:t>
      </w:r>
      <w:r w:rsidR="0041490E">
        <w:t xml:space="preserve"> contact networks would look like.</w:t>
      </w:r>
    </w:p>
    <w:p w14:paraId="04F133B9" w14:textId="6CD4E35D" w:rsidR="00901BE0" w:rsidRDefault="00E327F2" w:rsidP="00E67BCE">
      <w:pPr>
        <w:spacing w:line="480" w:lineRule="auto"/>
      </w:pPr>
      <w:r>
        <w:tab/>
        <w:t xml:space="preserve">A spatially implicit model is where each entity interacts with a set number of other entities, but they may not be </w:t>
      </w:r>
      <w:r w:rsidR="009B2087">
        <w:t>collocated</w:t>
      </w:r>
      <w:r>
        <w:t xml:space="preserve"> in the same area </w:t>
      </w:r>
      <w:r>
        <w:fldChar w:fldCharType="begin" w:fldLock="1"/>
      </w:r>
      <w:r w:rsidR="00A04878">
        <w:instrText>ADDIN CSL_CITATION { "citationItems" : [ { "id" : "ITEM-1", "itemData" : { "DOI" : "10.1111/j.1467-9671.2012.01329.x", "ISSN" : "1361-1682", "abstract" : "The dispersion of communicable diseases in a population is intrinsically spatial. In the last several decades, a range of spatial approaches has been devised to model epidemiological processes; and they differ significantly from each other. A review of spatially oriented epidemiological models is necessary to assess advances in spatial approaches to modeling disease dispersion and to help identify those most appropriate for specific research goals. The most notable difference in the design of these spatially oriented models is the scale and mobility of the modeling unit. Using two criteria, this review identifies six types of spatially oriented models. These include: (1) population-based wave models, (2) sub-population models, (3) individual-based cellular automata models, (4) mobile sub-population models, (5) individual-based spatially implicit models, and (6) individual-based mobile models. Each model type is evaluated in terms of its design principles, assumptions, and intended applications. For the evaluation of design, four aspects of design principles are discussed: the modeling unit, the interaction between the modeling units, the spatial process, and the temporal process utilized in a design. Insights gained from this review can be useful for devising much-needed spatially and temporally oriented strategies to forecast, prevent, and control communicable diseases.", "author" : [ { "dropping-particle" : "", "family" : "Bian", "given" : "Ling", "non-dropping-particle" : "", "parse-names" : false, "suffix" : "" } ], "container-title" : "Transactions in GIS", "id" : "ITEM-1", "issue" : "1", "issued" : { "date-parts" : [ [ "2013" ] ] }, "page" : "1-17", "title" : "Spatial Approaches to Modeling Dispersion of Communicable Diseases &amp;ndash; A Review", "type" : "article-journal", "volume" : "17" }, "uris" : [ "http://www.mendeley.com/documents/?uuid=a6f12418-2b35-4ada-9ca3-d42317a7bdfa" ] } ], "mendeley" : { "previouslyFormattedCitation" : "(Bian, 2013)" }, "properties" : { "noteIndex" : 0 }, "schema" : "https://github.com/citation-style-language/schema/raw/master/csl-citation.json" }</w:instrText>
      </w:r>
      <w:r>
        <w:fldChar w:fldCharType="separate"/>
      </w:r>
      <w:r w:rsidRPr="00C31D59">
        <w:rPr>
          <w:noProof/>
        </w:rPr>
        <w:t>(Bian, 2013)</w:t>
      </w:r>
      <w:r>
        <w:fldChar w:fldCharType="end"/>
      </w:r>
      <w:r>
        <w:t xml:space="preserve">. </w:t>
      </w:r>
      <w:r w:rsidR="004920E8">
        <w:t xml:space="preserve">An example of </w:t>
      </w:r>
      <w:r w:rsidR="00965AD4">
        <w:t xml:space="preserve">spatially implicit models </w:t>
      </w:r>
      <w:proofErr w:type="gramStart"/>
      <w:r w:rsidR="004920E8">
        <w:t>an</w:t>
      </w:r>
      <w:proofErr w:type="gramEnd"/>
      <w:r w:rsidR="004920E8">
        <w:t xml:space="preserve"> been seen in the Figure </w:t>
      </w:r>
      <w:r w:rsidR="00EF7A43">
        <w:t xml:space="preserve">2 </w:t>
      </w:r>
      <w:r w:rsidR="004920E8">
        <w:t xml:space="preserve">A above. </w:t>
      </w:r>
      <w:r w:rsidR="00B14A4D">
        <w:t>Spatially implicit models are</w:t>
      </w:r>
      <w:r w:rsidR="009A0E77">
        <w:t xml:space="preserve"> often used </w:t>
      </w:r>
      <w:r w:rsidR="009B2087">
        <w:t xml:space="preserve">when </w:t>
      </w:r>
      <w:r w:rsidR="009A0E77">
        <w:t xml:space="preserve">interaction between entities is high, such as groups of friends. </w:t>
      </w:r>
      <w:r w:rsidR="009B2087">
        <w:t>S</w:t>
      </w:r>
      <w:r w:rsidR="00BD4AC4">
        <w:t>patially implicit models</w:t>
      </w:r>
      <w:r w:rsidR="009A0E77">
        <w:t xml:space="preserve"> </w:t>
      </w:r>
      <w:r w:rsidR="00BD4AC4">
        <w:t>rely</w:t>
      </w:r>
      <w:r w:rsidR="009A0E77">
        <w:t xml:space="preserve"> on the heterogeneous mixing of the population</w:t>
      </w:r>
      <w:r w:rsidR="003F123A">
        <w:t>. If the population is not heterogeneous then interactions will no longer be unique.</w:t>
      </w:r>
      <w:r w:rsidR="00E54558">
        <w:t xml:space="preserve"> </w:t>
      </w:r>
      <w:r w:rsidR="009B2087">
        <w:t>Lack of</w:t>
      </w:r>
      <w:r w:rsidR="009A0E77">
        <w:t xml:space="preserve"> unique interactions</w:t>
      </w:r>
      <w:ins w:id="15" w:author="Dhananjai Rao" w:date="2013-12-15T12:54:00Z">
        <w:r w:rsidR="009B2087">
          <w:t xml:space="preserve"> </w:t>
        </w:r>
      </w:ins>
      <w:r w:rsidR="009A0E77">
        <w:t>can lead to a sub population being walled off from the rest of the</w:t>
      </w:r>
      <w:r w:rsidR="00505700">
        <w:t xml:space="preserve"> population, which in </w:t>
      </w:r>
      <w:r w:rsidR="009173B1">
        <w:t xml:space="preserve">many </w:t>
      </w:r>
      <w:r w:rsidR="00505700">
        <w:t xml:space="preserve">modern human populations is </w:t>
      </w:r>
      <w:r w:rsidR="007F1663">
        <w:t>im</w:t>
      </w:r>
      <w:r w:rsidR="00505700">
        <w:t xml:space="preserve">possible to achieve.  The main benefit of a spatially implicit model </w:t>
      </w:r>
      <w:r w:rsidR="001130D3">
        <w:t>is it helps reduce th</w:t>
      </w:r>
      <w:r w:rsidR="00EB29FC">
        <w:t xml:space="preserve">e computational overhead </w:t>
      </w:r>
      <w:r w:rsidR="001130D3">
        <w:t xml:space="preserve">due to </w:t>
      </w:r>
      <w:r w:rsidR="00A94B36">
        <w:t xml:space="preserve">it is </w:t>
      </w:r>
      <w:r w:rsidR="00D53E4E">
        <w:t>does not need</w:t>
      </w:r>
      <w:r w:rsidR="00A94B36">
        <w:t xml:space="preserve"> to</w:t>
      </w:r>
      <w:r w:rsidR="001130D3">
        <w:t xml:space="preserve"> keep track of where each entity is current. </w:t>
      </w:r>
      <w:r w:rsidR="00D53E4E">
        <w:t xml:space="preserve">In spatially implicit models </w:t>
      </w:r>
      <w:r w:rsidR="001130D3">
        <w:t xml:space="preserve">the interactions solely </w:t>
      </w:r>
      <w:r w:rsidR="0030315A">
        <w:t>relying</w:t>
      </w:r>
      <w:r w:rsidR="001130D3">
        <w:t xml:space="preserve"> on the </w:t>
      </w:r>
      <w:r w:rsidR="00BB6244">
        <w:t>social</w:t>
      </w:r>
      <w:r w:rsidR="001130D3">
        <w:t xml:space="preserve"> networks and not their physical location in the system.</w:t>
      </w:r>
      <w:r w:rsidR="00141071">
        <w:t xml:space="preserve"> </w:t>
      </w:r>
      <w:r w:rsidR="00477E40">
        <w:t xml:space="preserve">However, the </w:t>
      </w:r>
      <w:r w:rsidR="00EB29FC">
        <w:t xml:space="preserve">lack of keeping track of their physical location can lead to problems when dealing with populations with a high transportation rate. As entities </w:t>
      </w:r>
      <w:r w:rsidR="00141071">
        <w:t xml:space="preserve">move their </w:t>
      </w:r>
      <w:r w:rsidR="0009435B">
        <w:t>social</w:t>
      </w:r>
      <w:r w:rsidR="00141071">
        <w:t xml:space="preserve"> network</w:t>
      </w:r>
      <w:r w:rsidR="000635F7">
        <w:t xml:space="preserve"> will alter</w:t>
      </w:r>
      <w:r w:rsidR="00F85870">
        <w:t xml:space="preserve">, which </w:t>
      </w:r>
      <w:r w:rsidR="0097561C">
        <w:t>often occurs as people commute from one location to another</w:t>
      </w:r>
      <w:r w:rsidR="00CA75FA">
        <w:t xml:space="preserve"> throughout the day</w:t>
      </w:r>
      <w:r w:rsidR="00F85870">
        <w:t xml:space="preserve"> </w:t>
      </w:r>
      <w:r w:rsidR="00F85870">
        <w:fldChar w:fldCharType="begin" w:fldLock="1"/>
      </w:r>
      <w:r w:rsidR="00A04878">
        <w:instrText>ADDIN CSL_CITATION { "citationItems" : [ { "id" : "ITEM-1", "itemData" : { "DOI" : "10.1111/j.1467-9671.2012.01329.x", "ISSN" : "1361-1682", "abstract" : "The dispersion of communicable diseases in a population is intrinsically spatial. In the last several decades, a range of spatial approaches has been devised to model epidemiological processes; and they differ significantly from each other. A review of spatially oriented epidemiological models is necessary to assess advances in spatial approaches to modeling disease dispersion and to help identify those most appropriate for specific research goals. The most notable difference in the design of these spatially oriented models is the scale and mobility of the modeling unit. Using two criteria, this review identifies six types of spatially oriented models. These include: (1) population-based wave models, (2) sub-population models, (3) individual-based cellular automata models, (4) mobile sub-population models, (5) individual-based spatially implicit models, and (6) individual-based mobile models. Each model type is evaluated in terms of its design principles, assumptions, and intended applications. For the evaluation of design, four aspects of design principles are discussed: the modeling unit, the interaction between the modeling units, the spatial process, and the temporal process utilized in a design. Insights gained from this review can be useful for devising much-needed spatially and temporally oriented strategies to forecast, prevent, and control communicable diseases.", "author" : [ { "dropping-particle" : "", "family" : "Bian", "given" : "Ling", "non-dropping-particle" : "", "parse-names" : false, "suffix" : "" } ], "container-title" : "Transactions in GIS", "id" : "ITEM-1", "issue" : "1", "issued" : { "date-parts" : [ [ "2013" ] ] }, "page" : "1-17", "title" : "Spatial Approaches to Modeling Dispersion of Communicable Diseases &amp;ndash; A Review", "type" : "article-journal", "volume" : "17" }, "uris" : [ "http://www.mendeley.com/documents/?uuid=a6f12418-2b35-4ada-9ca3-d42317a7bdfa" ] } ], "mendeley" : { "previouslyFormattedCitation" : "(Bian, 2013)" }, "properties" : { "noteIndex" : 0 }, "schema" : "https://github.com/citation-style-language/schema/raw/master/csl-citation.json" }</w:instrText>
      </w:r>
      <w:r w:rsidR="00F85870">
        <w:fldChar w:fldCharType="separate"/>
      </w:r>
      <w:r w:rsidR="00F85870" w:rsidRPr="0089659D">
        <w:rPr>
          <w:noProof/>
        </w:rPr>
        <w:t>(Bian, 2013)</w:t>
      </w:r>
      <w:r w:rsidR="00F85870">
        <w:fldChar w:fldCharType="end"/>
      </w:r>
      <w:r w:rsidR="0097561C">
        <w:t>.</w:t>
      </w:r>
      <w:r w:rsidR="00141071">
        <w:t xml:space="preserve"> </w:t>
      </w:r>
    </w:p>
    <w:p w14:paraId="750B3720" w14:textId="561E7D3C" w:rsidR="00E327F2" w:rsidRDefault="00141071" w:rsidP="00901BE0">
      <w:pPr>
        <w:spacing w:line="480" w:lineRule="auto"/>
        <w:ind w:firstLine="720"/>
      </w:pPr>
      <w:r>
        <w:t>The spatially explicit</w:t>
      </w:r>
      <w:r w:rsidR="00E2280A">
        <w:t xml:space="preserve"> models </w:t>
      </w:r>
      <w:r>
        <w:t xml:space="preserve">can </w:t>
      </w:r>
      <w:r w:rsidR="00E2280A">
        <w:t>handle</w:t>
      </w:r>
      <w:r>
        <w:t xml:space="preserve"> these cases </w:t>
      </w:r>
      <w:r w:rsidR="00FC1C17">
        <w:t>as</w:t>
      </w:r>
      <w:r>
        <w:t xml:space="preserve"> they keep track of the actual l</w:t>
      </w:r>
      <w:r w:rsidR="00784842">
        <w:t>ocation of where th</w:t>
      </w:r>
      <w:r w:rsidR="00A646B9">
        <w:t xml:space="preserve">e entity is, </w:t>
      </w:r>
      <w:r w:rsidR="0009435B">
        <w:t xml:space="preserve">thus allowing for the creation of a dynamic social network. </w:t>
      </w:r>
      <w:r w:rsidR="00597102">
        <w:t>Figure B above</w:t>
      </w:r>
      <w:r w:rsidR="009D7891">
        <w:t xml:space="preserve"> shows an example of how entities are </w:t>
      </w:r>
      <w:r w:rsidR="00AF583E">
        <w:t>located</w:t>
      </w:r>
      <w:r w:rsidR="009D7891">
        <w:t xml:space="preserve"> in a spatially explicit model</w:t>
      </w:r>
      <w:r w:rsidR="00597102">
        <w:t xml:space="preserve">. </w:t>
      </w:r>
      <w:r w:rsidR="001367DA">
        <w:t>By</w:t>
      </w:r>
      <w:r w:rsidR="0009435B">
        <w:t xml:space="preserve"> using a spatially explicit model it can easily be used to model a</w:t>
      </w:r>
      <w:r w:rsidR="000F1741">
        <w:t>n</w:t>
      </w:r>
      <w:r w:rsidR="0009435B">
        <w:t xml:space="preserve"> actual existing location</w:t>
      </w:r>
      <w:r w:rsidR="00FC1C17">
        <w:t xml:space="preserve"> using</w:t>
      </w:r>
      <w:r w:rsidR="0009435B">
        <w:t xml:space="preserve"> transportation </w:t>
      </w:r>
      <w:r w:rsidR="000F1741">
        <w:t>and population density data</w:t>
      </w:r>
      <w:r w:rsidR="0089659D">
        <w:t xml:space="preserve"> </w:t>
      </w:r>
      <w:r w:rsidR="0089659D">
        <w:fldChar w:fldCharType="begin" w:fldLock="1"/>
      </w:r>
      <w:r w:rsidR="00A04878">
        <w:instrText>ADDIN CSL_CITATION { "citationItems" : [ { "id" : "ITEM-1", "itemData" : { "DOI" : "10.1038/nature04017", "ISSN" : "1476-4687", "PMID" : "16079797", "abstract" : "Highly pathogenic H5N1 influenza A viruses are now endemic in avian populations in Southeast Asia, and human cases continue to accumulate. Although currently incapable of sustained human-to-human transmission, H5N1 represents a serious pandemic threat owing to the risk of a mutation or reassortment generating a virus with increased transmissibility. Identifying public health interventions that might be able to halt a pandemic in its earliest stages is therefore a priority. Here we use a simulation model of influenza transmission in Southeast Asia to evaluate the potential effectiveness of targeted mass prophylactic use of antiviral drugs as a containment strategy. Other interventions aimed at reducing population contact rates are also examined as reinforcements to an antiviral-based containment policy. We show that elimination of a nascent pandemic may be feasible using a combination of geographically targeted prophylaxis and social distancing measures, if the basic reproduction number of the new virus is below 1.8. We predict that a stockpile of 3 million courses of antiviral drugs should be sufficient for elimination. Policy effectiveness depends critically on how quickly clinical cases are diagnosed and the speed with which antiviral drugs can be distributed.", "author" : [ { "dropping-particle" : "", "family" : "Ferguson", "given" : "Neil M", "non-dropping-particle" : "", "parse-names" : false, "suffix" : "" }, { "dropping-particle" : "", "family" : "Cummings", "given" : "Derek A T", "non-dropping-particle" : "", "parse-names" : false, "suffix" : "" }, { "dropping-particle" : "", "family" : "Cauchemez", "given" : "Simon", "non-dropping-particle" : "", "parse-names" : false, "suffix" : "" }, { "dropping-particle" : "", "family" : "Fraser", "given" : "Christophe", "non-dropping-particle" : "", "parse-names" : false, "suffix" : "" }, { "dropping-particle" : "", "family" : "Riley", "given" : "Steven", "non-dropping-particle" : "", "parse-names" : false, "suffix" : "" }, { "dropping-particle" : "", "family" : "Meeyai", "given" : "Aronrag", "non-dropping-particle" : "", "parse-names" : false, "suffix" : "" }, { "dropping-particle" : "", "family" : "Iamsirithaworn", "given" : "Sopon", "non-dropping-particle" : "", "parse-names" : false, "suffix" : "" }, { "dropping-particle" : "", "family" : "Burke", "given" : "Donald S", "non-dropping-particle" : "", "parse-names" : false, "suffix" : "" } ], "container-title" : "Nature", "id" : "ITEM-1", "issue" : "7056", "issued" : { "date-parts" : [ [ "2005", "9", "8" ] ] }, "page" : "209-14", "publisher" : "Nature Publishing Group", "title" : "Strategies for containing an emerging influenza pandemic in Southeast Asia.", "type" : "article-journal", "volume" : "437" }, "uris" : [ "http://www.mendeley.com/documents/?uuid=6d8eb901-58aa-4f20-a6e7-c59eeddbcabc" ] } ], "mendeley" : { "previouslyFormattedCitation" : "(Ferguson et al., 2005)" }, "properties" : { "noteIndex" : 0 }, "schema" : "https://github.com/citation-style-language/schema/raw/master/csl-citation.json" }</w:instrText>
      </w:r>
      <w:r w:rsidR="0089659D">
        <w:fldChar w:fldCharType="separate"/>
      </w:r>
      <w:r w:rsidR="0089659D" w:rsidRPr="0089659D">
        <w:rPr>
          <w:noProof/>
        </w:rPr>
        <w:t>(Ferguson et al., 2005)</w:t>
      </w:r>
      <w:r w:rsidR="0089659D">
        <w:fldChar w:fldCharType="end"/>
      </w:r>
      <w:r w:rsidR="00D62EC7">
        <w:t>. Spatially implicit models are unable to model existing locations</w:t>
      </w:r>
      <w:r w:rsidR="00712554">
        <w:t xml:space="preserve"> due to they</w:t>
      </w:r>
      <w:r w:rsidR="000F1741">
        <w:t xml:space="preserve"> solely</w:t>
      </w:r>
      <w:r w:rsidR="00952F8F">
        <w:t xml:space="preserve"> focuses on the social networks and not </w:t>
      </w:r>
      <w:r w:rsidR="003D3006">
        <w:t>the</w:t>
      </w:r>
      <w:r w:rsidR="00952F8F">
        <w:t xml:space="preserve"> actual location</w:t>
      </w:r>
      <w:r w:rsidR="003D3006">
        <w:t xml:space="preserve"> of entities</w:t>
      </w:r>
      <w:r w:rsidR="00952F8F">
        <w:t>.</w:t>
      </w:r>
    </w:p>
    <w:p w14:paraId="5D267168" w14:textId="099ACD32" w:rsidR="004E2A31" w:rsidRDefault="00CA0C71" w:rsidP="008B2353">
      <w:pPr>
        <w:pStyle w:val="Heading3"/>
      </w:pPr>
      <w:r>
        <w:t>Policy</w:t>
      </w:r>
      <w:r w:rsidR="004E2A31" w:rsidRPr="004E2A31">
        <w:t xml:space="preserve"> Models</w:t>
      </w:r>
    </w:p>
    <w:p w14:paraId="00525427" w14:textId="28C48B5F" w:rsidR="004E2A31" w:rsidRDefault="006854CF" w:rsidP="00E67BCE">
      <w:pPr>
        <w:spacing w:line="480" w:lineRule="auto"/>
      </w:pPr>
      <w:r>
        <w:rPr>
          <w:b/>
        </w:rPr>
        <w:tab/>
      </w:r>
      <w:r w:rsidR="00A3360E">
        <w:t>The main goal for HAPL</w:t>
      </w:r>
      <w:r w:rsidR="003E54D2">
        <w:t xml:space="preserve">OS </w:t>
      </w:r>
      <w:r w:rsidR="00B6299A">
        <w:t>is to provide</w:t>
      </w:r>
      <w:r w:rsidR="007E2776">
        <w:t xml:space="preserve"> </w:t>
      </w:r>
      <w:r w:rsidR="00B6299A">
        <w:t>a</w:t>
      </w:r>
      <w:r w:rsidR="003E54D2">
        <w:t xml:space="preserve"> human population</w:t>
      </w:r>
      <w:r w:rsidR="00B6299A">
        <w:t xml:space="preserve"> model for use</w:t>
      </w:r>
      <w:r w:rsidR="003E54D2">
        <w:t xml:space="preserve"> </w:t>
      </w:r>
      <w:r w:rsidR="00CD6359">
        <w:t>in policy development</w:t>
      </w:r>
      <w:r w:rsidR="003E54D2">
        <w:t xml:space="preserve">. </w:t>
      </w:r>
      <w:r w:rsidR="00E450C2">
        <w:t>I</w:t>
      </w:r>
      <w:r w:rsidR="00A3360E">
        <w:t xml:space="preserve">t is important that </w:t>
      </w:r>
      <w:r w:rsidR="0064330D">
        <w:t xml:space="preserve">possible </w:t>
      </w:r>
      <w:r w:rsidR="00463B00">
        <w:t>polices</w:t>
      </w:r>
      <w:r w:rsidR="00A3360E">
        <w:t xml:space="preserve"> be explored </w:t>
      </w:r>
      <w:r w:rsidR="00BB3AE6">
        <w:t>in order to confirm the hypothesis</w:t>
      </w:r>
      <w:r w:rsidR="001B6DB5">
        <w:t xml:space="preserve"> that</w:t>
      </w:r>
      <w:r w:rsidR="001C7DD5">
        <w:t xml:space="preserve"> HAPLOS can be used for a range of different polices</w:t>
      </w:r>
      <w:r w:rsidR="004948B3">
        <w:t xml:space="preserve"> without having to </w:t>
      </w:r>
      <w:r w:rsidR="00FC1C17">
        <w:t xml:space="preserve">modify </w:t>
      </w:r>
      <w:r w:rsidR="004948B3">
        <w:t>the human population</w:t>
      </w:r>
      <w:r w:rsidR="00FC1C17">
        <w:t xml:space="preserve"> </w:t>
      </w:r>
      <w:proofErr w:type="spellStart"/>
      <w:r w:rsidR="00FC1C17">
        <w:t>submodel</w:t>
      </w:r>
      <w:proofErr w:type="spellEnd"/>
      <w:r w:rsidR="00A3360E">
        <w:t xml:space="preserve">. </w:t>
      </w:r>
      <w:r w:rsidR="004F0CC1">
        <w:t>Two polices that will be explored are for use in</w:t>
      </w:r>
      <w:r w:rsidR="00A3360E">
        <w:t xml:space="preserve"> </w:t>
      </w:r>
      <w:r w:rsidR="00783374">
        <w:t>evacuation</w:t>
      </w:r>
      <w:r w:rsidR="005C7ED5">
        <w:t xml:space="preserve"> and epidemic </w:t>
      </w:r>
      <w:r w:rsidR="00B37A23">
        <w:t>containment</w:t>
      </w:r>
      <w:r w:rsidR="006C0D84">
        <w:t>.</w:t>
      </w:r>
      <w:r w:rsidR="00F11FE2">
        <w:t xml:space="preserve"> </w:t>
      </w:r>
      <w:r w:rsidR="008A73A4">
        <w:t xml:space="preserve">These polices were selected </w:t>
      </w:r>
      <w:r w:rsidR="00FC1C17">
        <w:t xml:space="preserve">because </w:t>
      </w:r>
      <w:r w:rsidR="008A73A4">
        <w:t>they</w:t>
      </w:r>
      <w:r w:rsidR="003A1484">
        <w:t xml:space="preserve"> </w:t>
      </w:r>
      <w:r w:rsidR="005343BB">
        <w:t>must modify</w:t>
      </w:r>
      <w:r w:rsidR="008A73A4">
        <w:t xml:space="preserve"> the human population model in different areas in order to successfully simulate the </w:t>
      </w:r>
      <w:r w:rsidR="00D35AC3">
        <w:t xml:space="preserve">implementation of the </w:t>
      </w:r>
      <w:r w:rsidR="008A73A4">
        <w:t>policy</w:t>
      </w:r>
      <w:r w:rsidR="003E54D2">
        <w:t xml:space="preserve">. </w:t>
      </w:r>
      <w:r w:rsidR="00FC1C17">
        <w:t>M</w:t>
      </w:r>
      <w:r w:rsidR="00E931EC">
        <w:t xml:space="preserve">odifying different areas of the human model will confirm the versatility of HAPLOS on different polices. </w:t>
      </w:r>
    </w:p>
    <w:p w14:paraId="052EE640" w14:textId="61D35F8B" w:rsidR="008C2A88" w:rsidRDefault="00280829" w:rsidP="008B2353">
      <w:pPr>
        <w:pStyle w:val="Heading4"/>
      </w:pPr>
      <w:r>
        <w:t>Epidemiologic Model</w:t>
      </w:r>
      <w:r w:rsidR="00E76F98">
        <w:t>s</w:t>
      </w:r>
    </w:p>
    <w:p w14:paraId="41F89501" w14:textId="0EF6E77A" w:rsidR="00B52A1C" w:rsidRDefault="00E6117D" w:rsidP="00E67BCE">
      <w:pPr>
        <w:spacing w:line="480" w:lineRule="auto"/>
      </w:pPr>
      <w:r>
        <w:tab/>
      </w:r>
      <w:r w:rsidR="002F205E">
        <w:t xml:space="preserve">Epidemic </w:t>
      </w:r>
      <w:r w:rsidR="00B37A23">
        <w:t>containment</w:t>
      </w:r>
      <w:r w:rsidR="002F205E">
        <w:t xml:space="preserve"> models </w:t>
      </w:r>
      <w:r w:rsidR="00C14C53">
        <w:t>alter</w:t>
      </w:r>
      <w:r w:rsidR="002F205E">
        <w:t xml:space="preserve"> the social model of the human population. </w:t>
      </w:r>
      <w:r w:rsidR="00A4328F">
        <w:t>The</w:t>
      </w:r>
      <w:r w:rsidR="00E5260C">
        <w:t xml:space="preserve"> modification of the social model is often done to mimic the spread of a pathogen in a population. In order to model the spread of a pathogen a</w:t>
      </w:r>
      <w:r w:rsidR="00B52A1C">
        <w:t xml:space="preserve"> compartmental model, cellular aut</w:t>
      </w:r>
      <w:r w:rsidR="00E5260C">
        <w:t>omata model or a network model is often used</w:t>
      </w:r>
      <w:r w:rsidR="00EF69E7">
        <w:fldChar w:fldCharType="begin" w:fldLock="1"/>
      </w:r>
      <w:r w:rsidR="00A04878">
        <w:instrText>ADDIN CSL_CITATION { "citationItems" : [ { "id" : "ITEM-1", "itemData" : { "DOI" : "10.1109/TSMCA.2005.851291", "abstract" : "While structured by social and institutional networks, disease outbreaks are modulated by physical, economical, technological, communication, health, and governmental infrastructures. To systematically reason about the nature of outbreaks, the potential outcomes of media, prophylaxis, and vaccination campaigns, and the relative value of various early warning devices, social context, and infrastructure, must be considered. Numerical models provide a cost-effective ethical system for reasoning about such events. BioWar, a scalable citywide multiagent network numerical model, is described in this paper. BioWar simulates individuals as agents who are embedded in social, health, and professional networks and tracks the incidence of background and maliciously introduced diseases. In addition to epidemiology, BioWar simulates health-care-seeking behaviors, absenteeism patterns, and pharmaceutical purchases, information useful for syndromic and behavioral surveillance algorithms.", "author" : [ { "dropping-particle" : "", "family" : "Carley", "given" : "K.M.", "non-dropping-particle" : "", "parse-names" : false, "suffix" : "" }, { "dropping-particle" : "", "family" : "Fridsma", "given" : "D.B.", "non-dropping-particle" : "", "parse-names" : false, "suffix" : "" }, { "dropping-particle" : "", "family" : "Casman", "given" : "E.", "non-dropping-particle" : "", "parse-names" : false, "suffix" : "" }, { "dropping-particle" : "", "family" : "Yahja", "given" : "A.", "non-dropping-particle" : "", "parse-names" : false, "suffix" : "" }, { "dropping-particle" : "", "family" : "Altman", "given" : "N.", "non-dropping-particle" : "", "parse-names" : false, "suffix" : "" }, { "dropping-particle" : "", "family" : "Chen", "given" : "Li-Chiou", "non-dropping-particle" : "", "parse-names" : false, "suffix" : "" }, { "dropping-particle" : "", "family" : "Kaminsky", "given" : "B.", "non-dropping-particle" : "", "parse-names" : false, "suffix" : "" }, { "dropping-particle" : "", "family" : "Nave", "given" : "D.", "non-dropping-particle" : "", "parse-names" : false, "suffix" : "" } ], "container-title" : "Systems, Man and Cybernetics, Part A: Systems and Humans, IEEE Transactions on", "id" : "ITEM-1", "issue" : "2", "issued" : { "date-parts" : [ [ "2006" ] ] }, "page" : "252-265", "title" : "BioWar: scalable agent-based model of bioattacks", "type" : "article-journal", "volume" : "36" }, "uris" : [ "http://www.mendeley.com/documents/?uuid=a205731d-03ca-47dd-a110-8684510c2b1e" ] }, { "id" : "ITEM-2", "itemData" : { "DOI" : "10.1111/j.1467-9671.2012.01329.x", "ISSN" : "1361-1682", "abstract" : "The dispersion of communicable diseases in a population is intrinsically spatial. In the last several decades, a range of spatial approaches has been devised to model epidemiological processes; and they differ significantly from each other. A review of spatially oriented epidemiological models is necessary to assess advances in spatial approaches to modeling disease dispersion and to help identify those most appropriate for specific research goals. The most notable difference in the design of these spatially oriented models is the scale and mobility of the modeling unit. Using two criteria, this review identifies six types of spatially oriented models. These include: (1) population-based wave models, (2) sub-population models, (3) individual-based cellular automata models, (4) mobile sub-population models, (5) individual-based spatially implicit models, and (6) individual-based mobile models. Each model type is evaluated in terms of its design principles, assumptions, and intended applications. For the evaluation of design, four aspects of design principles are discussed: the modeling unit, the interaction between the modeling units, the spatial process, and the temporal process utilized in a design. Insights gained from this review can be useful for devising much-needed spatially and temporally oriented strategies to forecast, prevent, and control communicable diseases.", "author" : [ { "dropping-particle" : "", "family" : "Bian", "given" : "Ling", "non-dropping-particle" : "", "parse-names" : false, "suffix" : "" } ], "container-title" : "Transactions in GIS", "id" : "ITEM-2", "issue" : "1", "issued" : { "date-parts" : [ [ "2013" ] ] }, "page" : "1-17", "title" : "Spatial Approaches to Modeling Dispersion of Communicable Diseases &amp;ndash; A Review", "type" : "article-journal", "volume" : "17" }, "uris" : [ "http://www.mendeley.com/documents/?uuid=a6f12418-2b35-4ada-9ca3-d42317a7bdfa" ] } ], "mendeley" : { "previouslyFormattedCitation" : "(Bian, 2013; Carley et al., 2006)" }, "properties" : { "noteIndex" : 0 }, "schema" : "https://github.com/citation-style-language/schema/raw/master/csl-citation.json" }</w:instrText>
      </w:r>
      <w:r w:rsidR="00EF69E7">
        <w:fldChar w:fldCharType="separate"/>
      </w:r>
      <w:r w:rsidR="00943F09" w:rsidRPr="00943F09">
        <w:rPr>
          <w:noProof/>
        </w:rPr>
        <w:t>(Bian, 2013; Carley et al., 2006)</w:t>
      </w:r>
      <w:r w:rsidR="00EF69E7">
        <w:fldChar w:fldCharType="end"/>
      </w:r>
      <w:r w:rsidR="00E5260C">
        <w:t xml:space="preserve">. </w:t>
      </w:r>
      <w:r w:rsidR="002A6C72">
        <w:t>The simplest of these models is the compartmental models.</w:t>
      </w:r>
    </w:p>
    <w:p w14:paraId="3E76ED1E" w14:textId="13AD6E28" w:rsidR="00E6117D" w:rsidRDefault="002A6C72" w:rsidP="00B52A1C">
      <w:pPr>
        <w:spacing w:line="480" w:lineRule="auto"/>
        <w:ind w:firstLine="720"/>
      </w:pPr>
      <w:r>
        <w:t xml:space="preserve">Compartmental models </w:t>
      </w:r>
      <w:r w:rsidR="004905E5">
        <w:t xml:space="preserve">are also referred to by the stages that each </w:t>
      </w:r>
      <w:r w:rsidR="00A03F2F">
        <w:t>entity</w:t>
      </w:r>
      <w:r w:rsidR="004905E5">
        <w:t xml:space="preserve"> can go through during </w:t>
      </w:r>
      <w:r w:rsidR="000203D7">
        <w:t>simulation</w:t>
      </w:r>
      <w:r w:rsidR="004905E5">
        <w:t xml:space="preserve">, which are SIR (Susceptible, Infected, Recovered) or SEIR  (Susceptible, Exposed, Infected, Recovered). </w:t>
      </w:r>
      <w:r w:rsidR="006A5E88">
        <w:t xml:space="preserve"> Based on </w:t>
      </w:r>
      <w:r w:rsidR="000203D7">
        <w:t xml:space="preserve">whether </w:t>
      </w:r>
      <w:r w:rsidR="006A5E88">
        <w:t>the individual is near a</w:t>
      </w:r>
      <w:r w:rsidR="0082286A">
        <w:t>n</w:t>
      </w:r>
      <w:r w:rsidR="006A5E88">
        <w:t xml:space="preserve"> infected individual</w:t>
      </w:r>
      <w:ins w:id="16" w:author="Dhananjai Rao" w:date="2013-12-15T14:47:00Z">
        <w:r w:rsidR="000203D7">
          <w:t>,</w:t>
        </w:r>
      </w:ins>
      <w:r w:rsidR="006A5E88">
        <w:t xml:space="preserve"> a </w:t>
      </w:r>
      <w:r w:rsidR="000203D7">
        <w:t xml:space="preserve">set </w:t>
      </w:r>
      <w:r w:rsidR="006A5E88">
        <w:t xml:space="preserve">of </w:t>
      </w:r>
      <w:r w:rsidR="000203D7">
        <w:t xml:space="preserve">ordinary differential </w:t>
      </w:r>
      <w:r w:rsidR="006A5E88">
        <w:t>equations will determine when the individual moves from one stage to another</w:t>
      </w:r>
      <w:r w:rsidR="006A5E88">
        <w:fldChar w:fldCharType="begin" w:fldLock="1"/>
      </w:r>
      <w:r w:rsidR="00A04878">
        <w:instrText>ADDIN CSL_CITATION { "citationItems" : [ { "id" : "ITEM-1", "itemData" : { "DOI" : "10. 1016/S0092-8240(05)80040-0", "ISSN" : "00928240", "author" : [ { "dropping-particle" : "", "family" : "Kermack", "given" : "W O", "non-dropping-particle" : "", "parse-names" : false, "suffix" : "" }, { "dropping-particle" : "", "family" : "McKendrick", "given" : "A G", "non-dropping-particle" : "", "parse-names" : false, "suffix" : "" } ], "container-title" : "Bulletin of Mathematical Biology", "id" : "ITEM-1", "issue" : "1-2", "issued" : { "date-parts" : [ [ "1991", "1", "1" ] ] }, "note" : "Accession Number: edselc.2-52.0-0025985176; (Bulletin of Mathematical Biology, 1991, 53(1-2):33-55) Publication Type: Academic Journal; Rights: Copyright 2005 Elsevier B.V., All rights reserved.", "page" : "33-55", "publisher-place" : "Laboratory of the Royal College of Physicians", "title" : "Contributions to the mathematical theory of epidemics - I", "type" : "article-journal", "volume" : "53" }, "uris" : [ "http://www.mendeley.com/documents/?uuid=8cebe59a-46c7-48fd-ae89-58c2b3c16265" ] } ], "mendeley" : { "previouslyFormattedCitation" : "(Kermack &amp; McKendrick, 1991)" }, "properties" : { "noteIndex" : 0 }, "schema" : "https://github.com/citation-style-language/schema/raw/master/csl-citation.json" }</w:instrText>
      </w:r>
      <w:r w:rsidR="006A5E88">
        <w:fldChar w:fldCharType="separate"/>
      </w:r>
      <w:r w:rsidR="006A5E88" w:rsidRPr="00C31D59">
        <w:rPr>
          <w:noProof/>
        </w:rPr>
        <w:t>(Kermack &amp; McKendrick, 1991)</w:t>
      </w:r>
      <w:r w:rsidR="006A5E88">
        <w:fldChar w:fldCharType="end"/>
      </w:r>
      <w:r w:rsidR="006A5E88">
        <w:t>. However</w:t>
      </w:r>
      <w:r w:rsidR="0082286A">
        <w:t>,</w:t>
      </w:r>
      <w:r w:rsidR="006A5E88">
        <w:t xml:space="preserve"> </w:t>
      </w:r>
      <w:r w:rsidR="0082286A">
        <w:t>compartmental models</w:t>
      </w:r>
      <w:r w:rsidR="006A5E88">
        <w:t xml:space="preserve"> highly rely on the homogeneous mixing of the</w:t>
      </w:r>
      <w:r w:rsidR="0015428C">
        <w:t xml:space="preserve"> population in order to simulate a</w:t>
      </w:r>
      <w:r w:rsidR="00FC6016">
        <w:t>n</w:t>
      </w:r>
      <w:r w:rsidR="00387ED4">
        <w:t xml:space="preserve"> outbreak accurately</w:t>
      </w:r>
      <w:r w:rsidR="0082286A">
        <w:t xml:space="preserve">. </w:t>
      </w:r>
      <w:r w:rsidR="0015428C">
        <w:t xml:space="preserve">In addition, they are very deterministic, which means they can only </w:t>
      </w:r>
      <w:r w:rsidR="000203D7">
        <w:t>provide</w:t>
      </w:r>
      <w:r w:rsidR="0015428C">
        <w:t xml:space="preserve"> average</w:t>
      </w:r>
      <w:r w:rsidR="000203D7">
        <w:t xml:space="preserve">s </w:t>
      </w:r>
      <w:r w:rsidR="0015428C">
        <w:t xml:space="preserve">and not show extreme cases </w:t>
      </w:r>
      <w:r w:rsidR="0015428C">
        <w:fldChar w:fldCharType="begin" w:fldLock="1"/>
      </w:r>
      <w:r w:rsidR="00A04878">
        <w:instrText>ADDIN CSL_CITATION { "citationItems" : [ { "id" : "ITEM-1", "itemData" : { "DOI" : "10.2307/30047668", "ISSN" : "09628452", "abstract" : "During the 2001 foot-and-mouth disease outbreak in the UK, three very different models were used in an attempt to predict the disease dynamics and inform control measures. This was one of the first times that models had been used during an epidemic to support the decision-making process. It is probable that models will play a pivotal role in any future livestock epidemics, and it is therefore important that decision makers, veterinarians and farmers understand the uses and limitations of models. This review describes the utility of models in general before focusing on the three foot-and-mouth disease models used in 2001. Finally, the future of modelling is discussed, analysing the advances needed if models are to be successfully applied during any subsequent epidemics. CR - Copyright &amp;#169; 2005 The Royal Society", "author" : [ { "dropping-particle" : "", "family" : "Keeling", "given" : "Matt J", "non-dropping-particle" : "", "parse-names" : false, "suffix" : "" } ], "container-title" : "Proceedings: Biological Sciences", "id" : "ITEM-1", "issue" : "1569", "issued" : { "date-parts" : [ [ "2005", "6", "22" ] ] }, "page" : "1195-1202", "publisher" : "The Royal Society", "title" : "Models of Foot-and-Mouth Disease", "type" : "article-journal", "volume" : "272" }, "uris" : [ "http://www.mendeley.com/documents/?uuid=925dfa22-1a44-4a40-8803-4668f79e0127" ] } ], "mendeley" : { "previouslyFormattedCitation" : "(Keeling, 2005)" }, "properties" : { "noteIndex" : 0 }, "schema" : "https://github.com/citation-style-language/schema/raw/master/csl-citation.json" }</w:instrText>
      </w:r>
      <w:r w:rsidR="0015428C">
        <w:fldChar w:fldCharType="separate"/>
      </w:r>
      <w:r w:rsidR="0015428C" w:rsidRPr="00C31D59">
        <w:rPr>
          <w:noProof/>
        </w:rPr>
        <w:t>(Keeling, 2005)</w:t>
      </w:r>
      <w:r w:rsidR="0015428C">
        <w:fldChar w:fldCharType="end"/>
      </w:r>
      <w:r w:rsidR="0015428C">
        <w:t xml:space="preserve">. </w:t>
      </w:r>
      <w:r w:rsidR="00F91998">
        <w:t xml:space="preserve"> </w:t>
      </w:r>
      <w:r w:rsidR="0082286A">
        <w:t>Compartmental models</w:t>
      </w:r>
      <w:r w:rsidR="00F91998">
        <w:t xml:space="preserve"> lack any built in connection to </w:t>
      </w:r>
      <w:r w:rsidR="005D0971">
        <w:t>a spatial</w:t>
      </w:r>
      <w:r w:rsidR="00F91998">
        <w:t xml:space="preserve"> environment and the actual contact network. </w:t>
      </w:r>
      <w:r w:rsidR="00C853C0">
        <w:t xml:space="preserve">Due to </w:t>
      </w:r>
      <w:r w:rsidR="0015428C">
        <w:t>these problems they are often used in combination with other methods</w:t>
      </w:r>
      <w:r w:rsidR="0076295A">
        <w:t>, such as network or cellular automata</w:t>
      </w:r>
      <w:r w:rsidR="0015428C">
        <w:t>.</w:t>
      </w:r>
    </w:p>
    <w:p w14:paraId="489E4889" w14:textId="4AC9AB97" w:rsidR="00D562C1" w:rsidRDefault="00CE7167" w:rsidP="00E67BCE">
      <w:pPr>
        <w:spacing w:line="480" w:lineRule="auto"/>
      </w:pPr>
      <w:r>
        <w:tab/>
        <w:t xml:space="preserve">Cellular automata models </w:t>
      </w:r>
      <w:r w:rsidR="00EE0830">
        <w:t>consist of individual finite state machines that are connec</w:t>
      </w:r>
      <w:r w:rsidR="00F22E50">
        <w:t>ted together, usually in a grid</w:t>
      </w:r>
      <w:r w:rsidR="00C853C0">
        <w:fldChar w:fldCharType="begin" w:fldLock="1"/>
      </w:r>
      <w:r w:rsidR="00A04878">
        <w:instrText>ADDIN CSL_CITATION { "citationItems" : [ { "id" : "ITEM-1", "itemData" : { "ISBN" : "0815724551", "abstract" : "The county-level model -- Simulated epidemics -- Vaccination strategies -- Bifurcation and epidemic quenching -- A balanced policy -- Research conducted under the auspices of the smallpox modeling working group -- Further research", "author" : [ { "dropping-particle" : "", "family" : "Epstein", "given" : "Joshua M", "non-dropping-particle" : "", "parse-names" : false, "suffix" : "" } ], "id" : "ITEM-1", "issued" : { "date-parts" : [ [ "2004" ] ] }, "note" : "Accession Number: mucat.b3108161; Other Notes: Includes bibliographical references and index; RA644.S6 T69 2004; Publication Type: Book; Physical Description: v, 55 p. : col. ill. ; 26 cm; Language: English; LCCN: 2004004249\n        \nBook", "publisher" : "Washington, D.C. : Brookings Institution Press, c2004", "title" : "Toward a containment strategy for smallpox bioterror : an individual-based computational approach / Joshua M. Epstein ... [et al.]", "type" : "book" }, "uris" : [ "http://www.mendeley.com/documents/?uuid=b11b6867-8c72-4118-a077-b57e2167c170" ] } ], "mendeley" : { "previouslyFormattedCitation" : "(Epstein, 2004)" }, "properties" : { "noteIndex" : 0 }, "schema" : "https://github.com/citation-style-language/schema/raw/master/csl-citation.json" }</w:instrText>
      </w:r>
      <w:r w:rsidR="00C853C0">
        <w:fldChar w:fldCharType="separate"/>
      </w:r>
      <w:r w:rsidR="00C853C0" w:rsidRPr="00C853C0">
        <w:rPr>
          <w:noProof/>
        </w:rPr>
        <w:t>(Epstein, 2004)</w:t>
      </w:r>
      <w:r w:rsidR="00C853C0">
        <w:fldChar w:fldCharType="end"/>
      </w:r>
      <w:r w:rsidR="00F22E50">
        <w:t>.</w:t>
      </w:r>
      <w:r w:rsidR="00EE0830">
        <w:t xml:space="preserve"> </w:t>
      </w:r>
      <w:r w:rsidR="00F22E50">
        <w:t>Each of these finite state machines</w:t>
      </w:r>
      <w:r w:rsidR="00EE0830">
        <w:t xml:space="preserve"> will change state based on the states of the </w:t>
      </w:r>
      <w:r w:rsidR="00202717">
        <w:t>neighboring</w:t>
      </w:r>
      <w:r w:rsidR="00324B6F">
        <w:t xml:space="preserve"> machines</w:t>
      </w:r>
      <w:r w:rsidR="00115AF8">
        <w:t xml:space="preserve"> </w:t>
      </w:r>
      <w:r w:rsidR="00115AF8">
        <w:fldChar w:fldCharType="begin" w:fldLock="1"/>
      </w:r>
      <w:r w:rsidR="00A04878">
        <w:instrText>ADDIN CSL_CITATION { "citationItems" : [ { "id" : "ITEM-1", "itemData" : { "DOI" : "10.1016/j.tcs.2004.11.021", "ISSN" : "0304-3975", "abstract" : "This article surveys some theoretical aspects of cellular automata CA research. In particular, we discuss classical and new results on reversibility, conservation laws, limit sets, decidability questions, universality and topological dynamics of CA. The selection of topics is by no means comprehensive and reflects the research interests of the author. The main goal is to provide a tutorial of CA theory to researchers in other branches of natural computing, to give a compact collection of known results with references to their proofs, and to suggest some open problems.", "author" : [ { "dropping-particle" : "", "family" : "Kari", "given" : "Jarkko", "non-dropping-particle" : "", "parse-names" : false, "suffix" : "" } ], "container-title" : "Theoretical Computer Science", "id" : "ITEM-1", "issue" : "1-3", "issued" : { "date-parts" : [ [ "2005" ] ] }, "page" : "3-33", "title" : "Theory of cellular automata: A survey", "type" : "article-journal", "volume" : "334" }, "uris" : [ "http://www.mendeley.com/documents/?uuid=d7ef43be-33b8-4176-b297-541fe4cb8e74" ] } ], "mendeley" : { "previouslyFormattedCitation" : "(Kari, 2005)" }, "properties" : { "noteIndex" : 0 }, "schema" : "https://github.com/citation-style-language/schema/raw/master/csl-citation.json" }</w:instrText>
      </w:r>
      <w:r w:rsidR="00115AF8">
        <w:fldChar w:fldCharType="separate"/>
      </w:r>
      <w:r w:rsidR="00115AF8" w:rsidRPr="00C31D59">
        <w:rPr>
          <w:noProof/>
        </w:rPr>
        <w:t>(Kari, 2005)</w:t>
      </w:r>
      <w:r w:rsidR="00115AF8">
        <w:fldChar w:fldCharType="end"/>
      </w:r>
      <w:r w:rsidR="00EE0830">
        <w:t>.</w:t>
      </w:r>
      <w:r w:rsidR="00F91998">
        <w:t xml:space="preserve">  </w:t>
      </w:r>
      <w:r w:rsidR="00120421">
        <w:t>Cellular</w:t>
      </w:r>
      <w:r w:rsidR="00562421">
        <w:t xml:space="preserve"> automata models</w:t>
      </w:r>
      <w:r w:rsidR="00F91998">
        <w:t xml:space="preserve"> are often coupled with the compartmental models </w:t>
      </w:r>
      <w:r w:rsidR="000203D7">
        <w:t>because</w:t>
      </w:r>
      <w:r w:rsidR="00F91998">
        <w:t xml:space="preserve"> they provide a both a spatial and contact structure that </w:t>
      </w:r>
      <w:r w:rsidR="001F24F9">
        <w:t>compartmental</w:t>
      </w:r>
      <w:r w:rsidR="00F91998">
        <w:t xml:space="preserve"> models lack</w:t>
      </w:r>
      <w:r w:rsidR="00832A10">
        <w:t>. In addition,</w:t>
      </w:r>
      <w:r w:rsidR="001F24F9">
        <w:t xml:space="preserve"> compartmental models provide the </w:t>
      </w:r>
      <w:r w:rsidR="000203D7">
        <w:t xml:space="preserve">distinct </w:t>
      </w:r>
      <w:r w:rsidR="001F24F9">
        <w:t>states required by the cellular automata model</w:t>
      </w:r>
      <w:r w:rsidR="00F91998">
        <w:t xml:space="preserve"> </w:t>
      </w:r>
      <w:r w:rsidR="00F91998">
        <w:fldChar w:fldCharType="begin" w:fldLock="1"/>
      </w:r>
      <w:r w:rsidR="00A04878">
        <w:instrText>ADDIN CSL_CITATION { "citationItems" : [ { "id" : "ITEM-1", "itemData" : { "ISBN" : "0815724551", "abstract" : "The county-level model -- Simulated epidemics -- Vaccination strategies -- Bifurcation and epidemic quenching -- A balanced policy -- Research conducted under the auspices of the smallpox modeling working group -- Further research", "author" : [ { "dropping-particle" : "", "family" : "Epstein", "given" : "Joshua M", "non-dropping-particle" : "", "parse-names" : false, "suffix" : "" } ], "id" : "ITEM-1", "issued" : { "date-parts" : [ [ "2004" ] ] }, "note" : "Accession Number: mucat.b3108161; Other Notes: Includes bibliographical references and index; RA644.S6 T69 2004; Publication Type: Book; Physical Description: v, 55 p. : col. ill. ; 26 cm; Language: English; LCCN: 2004004249\n        \nBook", "publisher" : "Washington, D.C. : Brookings Institution Press, c2004", "title" : "Toward a containment strategy for smallpox bioterror : an individual-based computational approach / Joshua M. Epstein ... [et al.]", "type" : "book" }, "uris" : [ "http://www.mendeley.com/documents/?uuid=b11b6867-8c72-4118-a077-b57e2167c170" ] } ], "mendeley" : { "previouslyFormattedCitation" : "(Epstein, 2004)" }, "properties" : { "noteIndex" : 0 }, "schema" : "https://github.com/citation-style-language/schema/raw/master/csl-citation.json" }</w:instrText>
      </w:r>
      <w:r w:rsidR="00F91998">
        <w:fldChar w:fldCharType="separate"/>
      </w:r>
      <w:r w:rsidR="00F91998" w:rsidRPr="00C31D59">
        <w:rPr>
          <w:noProof/>
        </w:rPr>
        <w:t>(Epstein, 2004)</w:t>
      </w:r>
      <w:r w:rsidR="00F91998">
        <w:fldChar w:fldCharType="end"/>
      </w:r>
      <w:r w:rsidR="00F91998">
        <w:t xml:space="preserve">. </w:t>
      </w:r>
      <w:r w:rsidR="000203D7">
        <w:t>C</w:t>
      </w:r>
      <w:r w:rsidR="00D769C8">
        <w:t>ombining cellular</w:t>
      </w:r>
      <w:r w:rsidR="005970EB">
        <w:t xml:space="preserve"> automata with compartmental mode</w:t>
      </w:r>
      <w:r w:rsidR="00D769C8">
        <w:t xml:space="preserve">ls </w:t>
      </w:r>
      <w:r w:rsidR="00387ED4">
        <w:t xml:space="preserve">allows them to be used with heterogeneous </w:t>
      </w:r>
      <w:r w:rsidR="0051600D">
        <w:t>populations, which</w:t>
      </w:r>
      <w:r w:rsidR="00951569">
        <w:t xml:space="preserve"> </w:t>
      </w:r>
      <w:r w:rsidR="00C853C0">
        <w:t>normal for the</w:t>
      </w:r>
      <w:r w:rsidR="0034209F">
        <w:t xml:space="preserve"> majority of</w:t>
      </w:r>
      <w:r w:rsidR="00951569">
        <w:t xml:space="preserve"> human populations </w:t>
      </w:r>
      <w:r w:rsidR="0089659D">
        <w:fldChar w:fldCharType="begin" w:fldLock="1"/>
      </w:r>
      <w:r w:rsidR="00A04878">
        <w:instrText>ADDIN CSL_CITATION { "citationItems" : [ { "id" : "ITEM-1", "itemData" : { "DOI" : "10.1111/j.1467-9671.2012.01329.x", "ISSN" : "1361-1682", "abstract" : "The dispersion of communicable diseases in a population is intrinsically spatial. In the last several decades, a range of spatial approaches has been devised to model epidemiological processes; and they differ significantly from each other. A review of spatially oriented epidemiological models is necessary to assess advances in spatial approaches to modeling disease dispersion and to help identify those most appropriate for specific research goals. The most notable difference in the design of these spatially oriented models is the scale and mobility of the modeling unit. Using two criteria, this review identifies six types of spatially oriented models. These include: (1) population-based wave models, (2) sub-population models, (3) individual-based cellular automata models, (4) mobile sub-population models, (5) individual-based spatially implicit models, and (6) individual-based mobile models. Each model type is evaluated in terms of its design principles, assumptions, and intended applications. For the evaluation of design, four aspects of design principles are discussed: the modeling unit, the interaction between the modeling units, the spatial process, and the temporal process utilized in a design. Insights gained from this review can be useful for devising much-needed spatially and temporally oriented strategies to forecast, prevent, and control communicable diseases.", "author" : [ { "dropping-particle" : "", "family" : "Bian", "given" : "Ling", "non-dropping-particle" : "", "parse-names" : false, "suffix" : "" } ], "container-title" : "Transactions in GIS", "id" : "ITEM-1", "issue" : "1", "issued" : { "date-parts" : [ [ "2013" ] ] }, "page" : "1-17", "title" : "Spatial Approaches to Modeling Dispersion of Communicable Diseases &amp;ndash; A Review", "type" : "article-journal", "volume" : "17" }, "uris" : [ "http://www.mendeley.com/documents/?uuid=a6f12418-2b35-4ada-9ca3-d42317a7bdfa" ] } ], "mendeley" : { "previouslyFormattedCitation" : "(Bian, 2013)" }, "properties" : { "noteIndex" : 0 }, "schema" : "https://github.com/citation-style-language/schema/raw/master/csl-citation.json" }</w:instrText>
      </w:r>
      <w:r w:rsidR="0089659D">
        <w:fldChar w:fldCharType="separate"/>
      </w:r>
      <w:r w:rsidR="0089659D" w:rsidRPr="0089659D">
        <w:rPr>
          <w:noProof/>
        </w:rPr>
        <w:t>(Bian, 2013)</w:t>
      </w:r>
      <w:r w:rsidR="0089659D">
        <w:fldChar w:fldCharType="end"/>
      </w:r>
      <w:r w:rsidR="00951569">
        <w:t xml:space="preserve">. </w:t>
      </w:r>
      <w:r w:rsidR="00F91998">
        <w:t xml:space="preserve">However, </w:t>
      </w:r>
      <w:r w:rsidR="00C853C0">
        <w:t>cellular automata models are</w:t>
      </w:r>
      <w:r w:rsidR="00F91998">
        <w:t xml:space="preserve"> </w:t>
      </w:r>
      <w:r w:rsidR="002B6601">
        <w:t>often setup</w:t>
      </w:r>
      <w:r w:rsidR="00F91998">
        <w:t xml:space="preserve"> in a 2D grid </w:t>
      </w:r>
      <w:r w:rsidR="000203D7">
        <w:t xml:space="preserve">and therefore </w:t>
      </w:r>
      <w:r w:rsidR="00F91998">
        <w:t>can lead to a lack of realistic interactions b</w:t>
      </w:r>
      <w:r w:rsidR="00C53EB6">
        <w:t>etween entities</w:t>
      </w:r>
      <w:r w:rsidR="00C31D59">
        <w:t xml:space="preserve"> and </w:t>
      </w:r>
      <w:r w:rsidR="00F91998">
        <w:t>have a hard time being fit to a real world space</w:t>
      </w:r>
      <w:r w:rsidR="00C31D59">
        <w:t xml:space="preserve"> </w:t>
      </w:r>
      <w:r w:rsidR="00C31D59">
        <w:fldChar w:fldCharType="begin" w:fldLock="1"/>
      </w:r>
      <w:r w:rsidR="00A04878">
        <w:instrText>ADDIN CSL_CITATION { "citationItems" : [ { "id" : "ITEM-1", "itemData" : { "DOI" : "10.1109/TSMCA.2005.851291", "abstract" : "While structured by social and institutional networks, disease outbreaks are modulated by physical, economical, technological, communication, health, and governmental infrastructures. To systematically reason about the nature of outbreaks, the potential outcomes of media, prophylaxis, and vaccination campaigns, and the relative value of various early warning devices, social context, and infrastructure, must be considered. Numerical models provide a cost-effective ethical system for reasoning about such events. BioWar, a scalable citywide multiagent network numerical model, is described in this paper. BioWar simulates individuals as agents who are embedded in social, health, and professional networks and tracks the incidence of background and maliciously introduced diseases. In addition to epidemiology, BioWar simulates health-care-seeking behaviors, absenteeism patterns, and pharmaceutical purchases, information useful for syndromic and behavioral surveillance algorithms.", "author" : [ { "dropping-particle" : "", "family" : "Carley", "given" : "K.M.", "non-dropping-particle" : "", "parse-names" : false, "suffix" : "" }, { "dropping-particle" : "", "family" : "Fridsma", "given" : "D.B.", "non-dropping-particle" : "", "parse-names" : false, "suffix" : "" }, { "dropping-particle" : "", "family" : "Casman", "given" : "E.", "non-dropping-particle" : "", "parse-names" : false, "suffix" : "" }, { "dropping-particle" : "", "family" : "Yahja", "given" : "A.", "non-dropping-particle" : "", "parse-names" : false, "suffix" : "" }, { "dropping-particle" : "", "family" : "Altman", "given" : "N.", "non-dropping-particle" : "", "parse-names" : false, "suffix" : "" }, { "dropping-particle" : "", "family" : "Chen", "given" : "Li-Chiou", "non-dropping-particle" : "", "parse-names" : false, "suffix" : "" }, { "dropping-particle" : "", "family" : "Kaminsky", "given" : "B.", "non-dropping-particle" : "", "parse-names" : false, "suffix" : "" }, { "dropping-particle" : "", "family" : "Nave", "given" : "D.", "non-dropping-particle" : "", "parse-names" : false, "suffix" : "" } ], "container-title" : "Systems, Man and Cybernetics, Part A: Systems and Humans, IEEE Transactions on", "id" : "ITEM-1", "issue" : "2", "issued" : { "date-parts" : [ [ "2006" ] ] }, "page" : "252-265", "title" : "BioWar: scalable agent-based model of bioattacks", "type" : "article-journal", "volume" : "36" }, "uris" : [ "http://www.mendeley.com/documents/?uuid=a205731d-03ca-47dd-a110-8684510c2b1e" ] } ], "mendeley" : { "previouslyFormattedCitation" : "(Carley et al., 2006)" }, "properties" : { "noteIndex" : 0 }, "schema" : "https://github.com/citation-style-language/schema/raw/master/csl-citation.json" }</w:instrText>
      </w:r>
      <w:r w:rsidR="00C31D59">
        <w:fldChar w:fldCharType="separate"/>
      </w:r>
      <w:r w:rsidR="00C31D59" w:rsidRPr="00C31D59">
        <w:rPr>
          <w:noProof/>
        </w:rPr>
        <w:t>(Carley et al., 2006)</w:t>
      </w:r>
      <w:r w:rsidR="00C31D59">
        <w:fldChar w:fldCharType="end"/>
      </w:r>
      <w:r w:rsidR="00F91998">
        <w:t>.</w:t>
      </w:r>
      <w:r w:rsidR="00C31D59">
        <w:t xml:space="preserve"> </w:t>
      </w:r>
      <w:r w:rsidR="001F24F9">
        <w:t xml:space="preserve"> </w:t>
      </w:r>
      <w:r w:rsidR="005A1435">
        <w:t>Unrealistic interactions</w:t>
      </w:r>
      <w:r w:rsidR="001F24F9">
        <w:t xml:space="preserve"> can lead into inaccurate measure of how quickly </w:t>
      </w:r>
      <w:r w:rsidR="00387ED4">
        <w:t>a pathogen can spread through a large</w:t>
      </w:r>
      <w:r w:rsidR="001F24F9">
        <w:t xml:space="preserve"> environment. </w:t>
      </w:r>
    </w:p>
    <w:p w14:paraId="65C32188" w14:textId="09ACE30E" w:rsidR="00387ED4" w:rsidRDefault="00387ED4" w:rsidP="00E67BCE">
      <w:pPr>
        <w:spacing w:line="480" w:lineRule="auto"/>
      </w:pPr>
      <w:r>
        <w:tab/>
      </w:r>
      <w:r w:rsidR="00607DCF">
        <w:t>A</w:t>
      </w:r>
      <w:r>
        <w:t xml:space="preserve"> network model</w:t>
      </w:r>
      <w:r w:rsidR="00607DCF">
        <w:t xml:space="preserve"> is one way to avoid unrealistic interactions</w:t>
      </w:r>
      <w:r>
        <w:t xml:space="preserve">. </w:t>
      </w:r>
      <w:r w:rsidR="00607DCF">
        <w:t>A network model</w:t>
      </w:r>
      <w:r>
        <w:t xml:space="preserve"> </w:t>
      </w:r>
      <w:r w:rsidR="00951569">
        <w:t>differs</w:t>
      </w:r>
      <w:r>
        <w:t xml:space="preserve"> from the cellular automata model </w:t>
      </w:r>
      <w:r w:rsidR="000C61CE">
        <w:t>by using a graph structure instead of a 2D grid</w:t>
      </w:r>
      <w:r>
        <w:t>.</w:t>
      </w:r>
      <w:r w:rsidR="008718E8">
        <w:t xml:space="preserve"> An example of such systems </w:t>
      </w:r>
      <w:r w:rsidR="004F5115">
        <w:t>are</w:t>
      </w:r>
      <w:r w:rsidR="008718E8">
        <w:t xml:space="preserve"> the </w:t>
      </w:r>
      <w:proofErr w:type="spellStart"/>
      <w:r w:rsidR="008718E8">
        <w:t>EpiSims</w:t>
      </w:r>
      <w:proofErr w:type="spellEnd"/>
      <w:r w:rsidR="008718E8">
        <w:t xml:space="preserve"> and </w:t>
      </w:r>
      <w:proofErr w:type="spellStart"/>
      <w:r w:rsidR="008718E8">
        <w:t>BioWar</w:t>
      </w:r>
      <w:proofErr w:type="spellEnd"/>
      <w:r w:rsidR="008718E8">
        <w:t xml:space="preserve"> </w:t>
      </w:r>
      <w:r w:rsidR="008718E8">
        <w:fldChar w:fldCharType="begin" w:fldLock="1"/>
      </w:r>
      <w:r w:rsidR="00A04878">
        <w:instrText>ADDIN CSL_CITATION { "citationItems" : [ { "id" : "ITEM-1", "itemData" : { "ISSN" : "0028-0836", "author" : [ { "dropping-particle" : "", "family" : "Eubank", "given" : "Stephen", "non-dropping-particle" : "", "parse-names" : false, "suffix" : "" }, { "dropping-particle" : "", "family" : "Guclu", "given" : "Hasan", "non-dropping-particle" : "", "parse-names" : false, "suffix" : "" }, { "dropping-particle" : "", "family" : "Anil Kumar", "given" : "V S", "non-dropping-particle" : "", "parse-names" : false, "suffix" : "" }, { "dropping-particle" : "V", "family" : "Marathe", "given" : "Madhav", "non-dropping-particle" : "", "parse-names" : false, "suffix" : "" }, { "dropping-particle" : "", "family" : "Srinivasan", "given" : "Aravind", "non-dropping-particle" : "", "parse-names" : false, "suffix" : "" }, { "dropping-particle" : "", "family" : "Toroczkai", "given" : "Zoltan", "non-dropping-particle" : "", "parse-names" : false, "suffix" : "" }, { "dropping-particle" : "", "family" : "Wang", "given" : "Nan", "non-dropping-particle" : "", "parse-names" : false, "suffix" : "" } ], "container-title" : "Nature", "id" : "ITEM-1", "issue" : "6988", "issued" : { "date-parts" : [ [ "2004", "5", "13" ] ] }, "note" : "10.1038/nature02541", "page" : "180-184", "title" : "Modelling disease outbreaks in realistic urban social networks", "type" : "article-journal", "volume" : "429" }, "uris" : [ "http://www.mendeley.com/documents/?uuid=9ca21328-6cd3-46ee-a9ad-9651fa8a93c2" ] }, { "id" : "ITEM-2", "itemData" : { "DOI" : "10.1109/TSMCA.2005.851291", "abstract" : "While structured by social and institutional networks, disease outbreaks are modulated by physical, economical, technological, communication, health, and governmental infrastructures. To systematically reason about the nature of outbreaks, the potential outcomes of media, prophylaxis, and vaccination campaigns, and the relative value of various early warning devices, social context, and infrastructure, must be considered. Numerical models provide a cost-effective ethical system for reasoning about such events. BioWar, a scalable citywide multiagent network numerical model, is described in this paper. BioWar simulates individuals as agents who are embedded in social, health, and professional networks and tracks the incidence of background and maliciously introduced diseases. In addition to epidemiology, BioWar simulates health-care-seeking behaviors, absenteeism patterns, and pharmaceutical purchases, information useful for syndromic and behavioral surveillance algorithms.", "author" : [ { "dropping-particle" : "", "family" : "Carley", "given" : "K.M.", "non-dropping-particle" : "", "parse-names" : false, "suffix" : "" }, { "dropping-particle" : "", "family" : "Fridsma", "given" : "D.B.", "non-dropping-particle" : "", "parse-names" : false, "suffix" : "" }, { "dropping-particle" : "", "family" : "Casman", "given" : "E.", "non-dropping-particle" : "", "parse-names" : false, "suffix" : "" }, { "dropping-particle" : "", "family" : "Yahja", "given" : "A.", "non-dropping-particle" : "", "parse-names" : false, "suffix" : "" }, { "dropping-particle" : "", "family" : "Altman", "given" : "N.", "non-dropping-particle" : "", "parse-names" : false, "suffix" : "" }, { "dropping-particle" : "", "family" : "Chen", "given" : "Li-Chiou", "non-dropping-particle" : "", "parse-names" : false, "suffix" : "" }, { "dropping-particle" : "", "family" : "Kaminsky", "given" : "B.", "non-dropping-particle" : "", "parse-names" : false, "suffix" : "" }, { "dropping-particle" : "", "family" : "Nave", "given" : "D.", "non-dropping-particle" : "", "parse-names" : false, "suffix" : "" } ], "container-title" : "Systems, Man and Cybernetics, Part A: Systems and Humans, IEEE Transactions on", "id" : "ITEM-2", "issue" : "2", "issued" : { "date-parts" : [ [ "2006" ] ] }, "page" : "252-265", "title" : "BioWar: scalable agent-based model of bioattacks", "type" : "article-journal", "volume" : "36" }, "uris" : [ "http://www.mendeley.com/documents/?uuid=a205731d-03ca-47dd-a110-8684510c2b1e" ] } ], "mendeley" : { "previouslyFormattedCitation" : "(Carley et al., 2006; Eubank et al., 2004)" }, "properties" : { "noteIndex" : 0 }, "schema" : "https://github.com/citation-style-language/schema/raw/master/csl-citation.json" }</w:instrText>
      </w:r>
      <w:r w:rsidR="008718E8">
        <w:fldChar w:fldCharType="separate"/>
      </w:r>
      <w:r w:rsidR="008718E8" w:rsidRPr="008718E8">
        <w:rPr>
          <w:noProof/>
        </w:rPr>
        <w:t>(Carley et al., 2006; Eubank et al., 2004)</w:t>
      </w:r>
      <w:r w:rsidR="008718E8">
        <w:fldChar w:fldCharType="end"/>
      </w:r>
      <w:r w:rsidR="00046B0D">
        <w:t>.</w:t>
      </w:r>
      <w:r>
        <w:t xml:space="preserve"> </w:t>
      </w:r>
      <w:r w:rsidR="00691E92">
        <w:t>The graph structure</w:t>
      </w:r>
      <w:r w:rsidR="00783374">
        <w:t xml:space="preserve"> allows for a more accurate representation of a geographical area due often it is hard to fit geographical areas to a grid. In addition, </w:t>
      </w:r>
      <w:r w:rsidR="00A70EE2">
        <w:t>graph structure</w:t>
      </w:r>
      <w:r w:rsidR="00123CE8">
        <w:t xml:space="preserve"> allows for more real</w:t>
      </w:r>
      <w:r w:rsidR="00C53EB6">
        <w:t>istic interactions between entitie</w:t>
      </w:r>
      <w:r w:rsidR="00123CE8">
        <w:t>s</w:t>
      </w:r>
      <w:r w:rsidR="00920976">
        <w:t xml:space="preserve"> </w:t>
      </w:r>
      <w:r w:rsidR="003071E1">
        <w:t>by allowing for more entities to be able to interact with each oth</w:t>
      </w:r>
      <w:r w:rsidR="007F7A9B">
        <w:t xml:space="preserve">er if they are in a close </w:t>
      </w:r>
      <w:r w:rsidR="00F020D1">
        <w:t>proximity</w:t>
      </w:r>
      <w:r w:rsidR="007F7A9B">
        <w:t>.</w:t>
      </w:r>
    </w:p>
    <w:p w14:paraId="58553F92" w14:textId="05054439" w:rsidR="003B70CC" w:rsidRDefault="003B70CC" w:rsidP="008B2353">
      <w:pPr>
        <w:pStyle w:val="Heading4"/>
      </w:pPr>
      <w:r>
        <w:t>Evacuation Model</w:t>
      </w:r>
      <w:r w:rsidR="00E76F98">
        <w:t>s</w:t>
      </w:r>
    </w:p>
    <w:p w14:paraId="4765D02B" w14:textId="17CBA11B" w:rsidR="00076CDE" w:rsidRDefault="0041730B" w:rsidP="00BC7A4D">
      <w:pPr>
        <w:spacing w:line="480" w:lineRule="auto"/>
        <w:ind w:firstLine="720"/>
      </w:pPr>
      <w:r>
        <w:t>Evacuation</w:t>
      </w:r>
      <w:r w:rsidR="00E41520">
        <w:t xml:space="preserve"> model </w:t>
      </w:r>
      <w:r w:rsidR="002E50D7">
        <w:t xml:space="preserve">will </w:t>
      </w:r>
      <w:r w:rsidR="00067669">
        <w:t xml:space="preserve">often </w:t>
      </w:r>
      <w:r w:rsidR="005D74E8">
        <w:t>alter</w:t>
      </w:r>
      <w:r w:rsidR="002E50D7">
        <w:t xml:space="preserve"> </w:t>
      </w:r>
      <w:r w:rsidR="00E41520">
        <w:t xml:space="preserve">transportation network, so it is highly reliant on how the </w:t>
      </w:r>
      <w:r w:rsidR="007C0A9A">
        <w:t>geographical model</w:t>
      </w:r>
      <w:r w:rsidR="00E41520">
        <w:t xml:space="preserve"> is </w:t>
      </w:r>
      <w:r w:rsidR="00DB5C9E">
        <w:t>set</w:t>
      </w:r>
      <w:r w:rsidR="00E41520">
        <w:t>up</w:t>
      </w:r>
      <w:r w:rsidR="00DB5C9E">
        <w:t xml:space="preserve"> in the human population</w:t>
      </w:r>
      <w:r w:rsidR="00E41520">
        <w:t>.</w:t>
      </w:r>
      <w:r w:rsidR="00871107">
        <w:t xml:space="preserve"> </w:t>
      </w:r>
      <w:r w:rsidR="00DB7F1A">
        <w:t>Many of the examples of evacuation simulations tend to involve the use of cellular automata or a network model</w:t>
      </w:r>
      <w:r w:rsidR="004F0064">
        <w:t xml:space="preserve"> </w:t>
      </w:r>
      <w:r w:rsidR="005B6592">
        <w:fldChar w:fldCharType="begin" w:fldLock="1"/>
      </w:r>
      <w:r w:rsidR="00A04878">
        <w:instrText>ADDIN CSL_CITATION { "citationItems" : [ { "id" : "ITEM-1", "itemData" : { "DOI" : "10.1177/0037549712454688", "ISSN" : "0037-5497", "abstract" : "In this paper a new simulation modeling approach to support evacuation traffic management is introduced and a case study is presented. Traditional traffic simulation models neglect some real-life factors that need to be considered in an evacuation, such as the effect of road information and active control measures to manage traffic flow while vehicles are competing to find the best or preferred route. A passive equilibrium-seeking modeling approach may not be suitable for evacuation trip analysis due to limited route capacity and likely severe congestion during an evacuation. This paper introduces a new updated cell transmission model using discrete-event simulation, which can review and analyze the preferred path of evacuation traffic from multiple starting locations (or originations) to multiple destinations. Using this approach, case studies are conducted based on the user equilibrium principle, since it represents a natural behavior in an evacuation process. This research also demonstrates that, with the help of the cell transmission simulation model, an active traffic control mechanism can be evaluated. This study found that active traffic control measures are capable of decreasing total travel time during an evacuation by thousands of vehicle hours. Incorporating behavior consideration into the evacuation planning can help form a more accurate and realistic analysis of an evacuation plan.", "author" : [ { "dropping-particle" : "", "family" : "Duanmu", "given" : "Jun", "non-dropping-particle" : "", "parse-names" : false, "suffix" : "" }, { "dropping-particle" : "", "family" : "Taaffe", "given" : "Kevin M", "non-dropping-particle" : "", "parse-names" : false, "suffix" : "" }, { "dropping-particle" : "", "family" : "Chowdhury", "given" : "Mashrur", "non-dropping-particle" : "", "parse-names" : false, "suffix" : "" }, { "dropping-particle" : "", "family" : "Robinson", "given" : "R Michael", "non-dropping-particle" : "", "parse-names" : false, "suffix" : "" } ], "container-title" : "SIMULATION", "id" : "ITEM-1", "issue" : "11", "issued" : { "date-parts" : [ [ "2012" ] ] }, "page" : "1379-1389", "title" : "Simulation analysis for evacuation under congested traffic scenarios: a case study", "type" : "article-journal", "volume" : "88" }, "uris" : [ "http://www.mendeley.com/documents/?uuid=62b3474f-348b-4cfe-a45d-1cefe308c935" ] }, { "id" : "ITEM-2", "itemData" : { "ISSN" : "19928645", "abstract" : "A novel approach is proposed in this paper for personnel and vehicle iterative evacuation optimization to tackle crowd evacuation problem in emergency. The paper analyzes the mechanism to coordinate people flow evacuation with traffic stream evacuation, and explores optimization model from a personnel and vehicle coordination evacuation perspective. The evacuation is classified as two categories, namely evacuation with intervention and evacuation without intervention, which depends on whether intervention can be applied to path selection for evacuees. Scheduling scheme of evacuation vehicles is derived from improved ant colony algorithm, and then we integrate personnel evacuation simulation with micro traffic simulation system based on distributed collaborative simulation platform. Finally the optimal scheduling solution of system is searched out through constantly modifying evacuation plan by improved genetic algorithm. [ABSTRACT FROM AUTHOR]", "author" : [ { "dropping-particle" : "", "family" : "Ma", "given" : "Yunlong", "non-dropping-particle" : "", "parse-names" : false, "suffix" : "" }, { "dropping-particle" : "", "family" : "Zhang", "given" : "Feng", "non-dropping-particle" : "", "parse-names" : false, "suffix" : "" }, { "dropping-particle" : "", "family" : "Wang", "given" : "Jian", "non-dropping-particle" : "", "parse-names" : false, "suffix" : "" } ], "container-title" : "Journal of Theoretical &amp; Applied Information Technology", "id" : "ITEM-2", "issue" : "2", "issued" : { "date-parts" : [ [ "2013", "3", "20" ] ] }, "note" : "Accession Number: 87526003; YUNLONG MA 1; Email Address: mayunlong1976@gmail.com; FENG ZHANG 2; Email Address: zhangfeng0726@gmail.com; JIAN WANG 3; Email Address: jwang@tongji.edu.cn; Affiliations: 1 : Lecturer, CIMS Research Center of Tongji University, Shanghai 201804, China;  2 : Corresponding Author, CIMS Research Center of Tongji University, Shanghai 201804, China;  3 : Prof., CIMS Research Center of Tongji University, Shanghai 201804, China;  Source Info: 3/20/2013, Vol. 49 Issue 2, p864; Subject Term: VEHICLES; Subject Term: COMPUTER simulation; Subject Term: MATHEMATICAL optimization; Subject Term: EMERGENCY management; Subject Term: ITERATIVE methods (Mathematics); Subject Term: TRAFFIC flow; Author-Supplied Keyword: Evacuation with Intervention; Author-Supplied Keyword: Evacuation without Intervention; Author-Supplied Keyword: Personnel and Vehicle Coordination Evacuation (PVCE); Author-Supplied Keyword: Simulation and Optimization; Number of Pages: 7p;  Document Type: Article", "page" : "864-870", "publisher" : "Journal of Theoretical &amp; Applied Information Technology", "title" : "A study on simulation and optimization for personnel and vehicle coordination evacuation in case of emergency.", "type" : "article-journal", "volume" : "49" }, "uris" : [ "http://www.mendeley.com/documents/?uuid=5a7f1fde-7acf-448e-9cb4-14dca0eaa975" ] } ], "mendeley" : { "previouslyFormattedCitation" : "(Duanmu, Taaffe, Chowdhury, &amp; Robinson, 2012; Ma et al., 2013)" }, "properties" : { "noteIndex" : 0 }, "schema" : "https://github.com/citation-style-language/schema/raw/master/csl-citation.json" }</w:instrText>
      </w:r>
      <w:r w:rsidR="005B6592">
        <w:fldChar w:fldCharType="separate"/>
      </w:r>
      <w:r w:rsidR="00E10EFE" w:rsidRPr="00E10EFE">
        <w:rPr>
          <w:noProof/>
        </w:rPr>
        <w:t>(Duanmu, Taaffe, Chowdhury, &amp; Robinson, 2012; Ma et al., 2013)</w:t>
      </w:r>
      <w:r w:rsidR="005B6592">
        <w:fldChar w:fldCharType="end"/>
      </w:r>
      <w:r w:rsidR="00DB7F1A">
        <w:t xml:space="preserve">. </w:t>
      </w:r>
      <w:r w:rsidR="009C71A1">
        <w:t>Both of these types of models are very similar to that of the epidemiology models</w:t>
      </w:r>
      <w:r w:rsidR="00E41310">
        <w:t xml:space="preserve">, however they are applied to the geographical model instead of the social model. </w:t>
      </w:r>
    </w:p>
    <w:p w14:paraId="45B77661" w14:textId="1F4D9261" w:rsidR="00783374" w:rsidRDefault="00075690" w:rsidP="00BC7A4D">
      <w:pPr>
        <w:spacing w:line="480" w:lineRule="auto"/>
        <w:ind w:firstLine="720"/>
      </w:pPr>
      <w:r>
        <w:t>Cellular automata models are often used as a</w:t>
      </w:r>
      <w:r w:rsidR="00F67ED2">
        <w:t>n</w:t>
      </w:r>
      <w:r>
        <w:t xml:space="preserve"> easy way to break up a region</w:t>
      </w:r>
      <w:r w:rsidR="00E57DB7">
        <w:t xml:space="preserve"> </w:t>
      </w:r>
      <w:r w:rsidR="00FA203F">
        <w:fldChar w:fldCharType="begin" w:fldLock="1"/>
      </w:r>
      <w:r w:rsidR="00A04878">
        <w:instrText>ADDIN CSL_CITATION { "citationItems" : [ { "id" : "ITEM-1", "itemData" : { "DOI" : "10.2307/4622879", "ISSN" : "01605682", "abstract" : "This study investigates the effectiveness of simultaneous and staged evacuation strategies using agent-based simulation. In the simultaneous strategy, all residents are informed to evacuate simultaneously, whereas in the staged evacuation strategy, residents in different zones are organized to evacuate in an order based on different sequences of the zones within the affected area. This study uses an agent-based technique to model traffic flows at the level of individual vehicles and investigates the collective behaviours of evacuating vehicles. We conducted simulations using a microscopic simulation system called Paramics on three types of road network structures under different population densities. The three types of road network structures include a grid road structure, a ring road structure, and a real road structure from the City of San Marcos, Texas. Default rules in Paramics were used for trip generation, destination choice, and route choice. Simulation results indicate that (1) there is no evacuation strategy that can be considered as the best strategy across different road network structures, and the performance of the strategies depends on both road network structure and population density; (2) if the population density in the affected area is high and the underlying road network structure is a grid structure, then a staged evacuation strategy that alternates non-adjacent zones in the affected area is effective in reducing the overall evacuation time. CR - Copyright &amp;#169; 2008 Operational Research Society", "author" : [ { "dropping-particle" : "", "family" : "Chen", "given" : "X", "non-dropping-particle" : "", "parse-names" : false, "suffix" : "" }, { "dropping-particle" : "", "family" : "Zhan", "given" : "F B", "non-dropping-particle" : "", "parse-names" : false, "suffix" : "" } ], "container-title" : "The Journal of the Operational Research Society", "id" : "ITEM-1", "issue" : "1", "issued" : { "date-parts" : [ [ "2008", "1", "1" ] ] }, "page" : "25-33", "publisher" : "Palgrave Macmillan Journals on behalf of the Operational Research Society", "title" : "Agent-Based Modelling and Simulation of Urban Evacuation: Relative Effectiveness of Simultaneous and Staged Evacuation Strategies", "type" : "article-journal", "volume" : "59" }, "uris" : [ "http://www.mendeley.com/documents/?uuid=287e29ac-af14-4f87-8338-85594d859543" ] } ], "mendeley" : { "previouslyFormattedCitation" : "(X. Chen &amp; Zhan, 2008)" }, "properties" : { "noteIndex" : 0 }, "schema" : "https://github.com/citation-style-language/schema/raw/master/csl-citation.json" }</w:instrText>
      </w:r>
      <w:r w:rsidR="00FA203F">
        <w:fldChar w:fldCharType="separate"/>
      </w:r>
      <w:r w:rsidR="00FA203F" w:rsidRPr="00FA203F">
        <w:rPr>
          <w:noProof/>
        </w:rPr>
        <w:t>(X. Chen &amp; Zhan, 2008)</w:t>
      </w:r>
      <w:r w:rsidR="00FA203F">
        <w:fldChar w:fldCharType="end"/>
      </w:r>
      <w:r>
        <w:t>.</w:t>
      </w:r>
      <w:r w:rsidR="00477E40">
        <w:t xml:space="preserve"> As previously mentioned, breaking up a region into a grid</w:t>
      </w:r>
      <w:r w:rsidR="007907A6">
        <w:t xml:space="preserve"> can pose a problem </w:t>
      </w:r>
      <w:r w:rsidR="00ED1AE7">
        <w:t>because</w:t>
      </w:r>
      <w:r w:rsidR="007907A6">
        <w:t xml:space="preserve"> not all regions can be broken down into a grid format</w:t>
      </w:r>
      <w:r w:rsidR="00271FCC">
        <w:fldChar w:fldCharType="begin" w:fldLock="1"/>
      </w:r>
      <w:r w:rsidR="00A04878">
        <w:instrText>ADDIN CSL_CITATION { "citationItems" : [ { "id" : "ITEM-1", "itemData" : { "DOI" : "10.1109/TSMCA.2005.851291", "abstract" : "While structured by social and institutional networks, disease outbreaks are modulated by physical, economical, technological, communication, health, and governmental infrastructures. To systematically reason about the nature of outbreaks, the potential outcomes of media, prophylaxis, and vaccination campaigns, and the relative value of various early warning devices, social context, and infrastructure, must be considered. Numerical models provide a cost-effective ethical system for reasoning about such events. BioWar, a scalable citywide multiagent network numerical model, is described in this paper. BioWar simulates individuals as agents who are embedded in social, health, and professional networks and tracks the incidence of background and maliciously introduced diseases. In addition to epidemiology, BioWar simulates health-care-seeking behaviors, absenteeism patterns, and pharmaceutical purchases, information useful for syndromic and behavioral surveillance algorithms.", "author" : [ { "dropping-particle" : "", "family" : "Carley", "given" : "K.M.", "non-dropping-particle" : "", "parse-names" : false, "suffix" : "" }, { "dropping-particle" : "", "family" : "Fridsma", "given" : "D.B.", "non-dropping-particle" : "", "parse-names" : false, "suffix" : "" }, { "dropping-particle" : "", "family" : "Casman", "given" : "E.", "non-dropping-particle" : "", "parse-names" : false, "suffix" : "" }, { "dropping-particle" : "", "family" : "Yahja", "given" : "A.", "non-dropping-particle" : "", "parse-names" : false, "suffix" : "" }, { "dropping-particle" : "", "family" : "Altman", "given" : "N.", "non-dropping-particle" : "", "parse-names" : false, "suffix" : "" }, { "dropping-particle" : "", "family" : "Chen", "given" : "Li-Chiou", "non-dropping-particle" : "", "parse-names" : false, "suffix" : "" }, { "dropping-particle" : "", "family" : "Kaminsky", "given" : "B.", "non-dropping-particle" : "", "parse-names" : false, "suffix" : "" }, { "dropping-particle" : "", "family" : "Nave", "given" : "D.", "non-dropping-particle" : "", "parse-names" : false, "suffix" : "" } ], "container-title" : "Systems, Man and Cybernetics, Part A: Systems and Humans, IEEE Transactions on", "id" : "ITEM-1", "issue" : "2", "issued" : { "date-parts" : [ [ "2006" ] ] }, "page" : "252-265", "title" : "BioWar: scalable agent-based model of bioattacks", "type" : "article-journal", "volume" : "36" }, "uris" : [ "http://www.mendeley.com/documents/?uuid=a205731d-03ca-47dd-a110-8684510c2b1e" ] } ], "mendeley" : { "previouslyFormattedCitation" : "(Carley et al., 2006)" }, "properties" : { "noteIndex" : 0 }, "schema" : "https://github.com/citation-style-language/schema/raw/master/csl-citation.json" }</w:instrText>
      </w:r>
      <w:r w:rsidR="00271FCC">
        <w:fldChar w:fldCharType="separate"/>
      </w:r>
      <w:r w:rsidR="00271FCC" w:rsidRPr="00271FCC">
        <w:rPr>
          <w:noProof/>
        </w:rPr>
        <w:t>(Carley et al., 2006)</w:t>
      </w:r>
      <w:r w:rsidR="00271FCC">
        <w:fldChar w:fldCharType="end"/>
      </w:r>
      <w:r w:rsidR="007907A6">
        <w:t>.</w:t>
      </w:r>
      <w:r w:rsidR="00C76981">
        <w:t xml:space="preserve"> In addition,</w:t>
      </w:r>
      <w:r>
        <w:t xml:space="preserve"> </w:t>
      </w:r>
      <w:r w:rsidR="00695579">
        <w:t>the finite state machines of the cellular automata model</w:t>
      </w:r>
      <w:r w:rsidR="00DB7F1A">
        <w:t xml:space="preserve"> can </w:t>
      </w:r>
      <w:r w:rsidR="00277C0C">
        <w:t xml:space="preserve">ignore factors </w:t>
      </w:r>
      <w:r w:rsidR="00A81B69">
        <w:t xml:space="preserve">that could potentially </w:t>
      </w:r>
      <w:r w:rsidR="00E13FA8">
        <w:t>affect</w:t>
      </w:r>
      <w:r w:rsidR="00A81B69">
        <w:t xml:space="preserve"> the evacuation route a</w:t>
      </w:r>
      <w:r w:rsidR="005B6592">
        <w:t>n</w:t>
      </w:r>
      <w:r w:rsidR="00A81B69">
        <w:t xml:space="preserve"> individual may take</w:t>
      </w:r>
      <w:r w:rsidR="00285610">
        <w:t>.</w:t>
      </w:r>
      <w:r w:rsidR="005B6592">
        <w:t xml:space="preserve"> An example of </w:t>
      </w:r>
      <w:r w:rsidR="00A2355F">
        <w:t xml:space="preserve">such an affect </w:t>
      </w:r>
      <w:r w:rsidR="005B6592">
        <w:t>is often during evacuations people will return home to collect items or collect other members of their family before they evacuate</w:t>
      </w:r>
      <w:r w:rsidR="00464A58">
        <w:t xml:space="preserve"> the area</w:t>
      </w:r>
      <w:r w:rsidR="005B6592">
        <w:t>.</w:t>
      </w:r>
      <w:r w:rsidR="00DB7F1A">
        <w:t xml:space="preserve"> </w:t>
      </w:r>
      <w:r w:rsidR="00BB2B22">
        <w:t>E</w:t>
      </w:r>
      <w:r w:rsidR="005B6592">
        <w:t>vents</w:t>
      </w:r>
      <w:r w:rsidR="00E2673B">
        <w:t xml:space="preserve"> that cause mass evacuations</w:t>
      </w:r>
      <w:r w:rsidR="005B6592">
        <w:t xml:space="preserve"> </w:t>
      </w:r>
      <w:r w:rsidR="00E2673B">
        <w:t>are</w:t>
      </w:r>
      <w:r w:rsidR="006A002F">
        <w:t xml:space="preserve"> often</w:t>
      </w:r>
      <w:r w:rsidR="00E2673B">
        <w:t xml:space="preserve"> </w:t>
      </w:r>
      <w:r w:rsidR="005B6592">
        <w:t>e</w:t>
      </w:r>
      <w:r w:rsidR="00871107">
        <w:t>xtremely time</w:t>
      </w:r>
      <w:r w:rsidR="00E5439C">
        <w:t xml:space="preserve"> restricted </w:t>
      </w:r>
      <w:r w:rsidR="005B6592">
        <w:t>(e.g. hurricanes, wildfires, etc.)</w:t>
      </w:r>
      <w:r w:rsidR="00FC514B">
        <w:t xml:space="preserve"> and these detours </w:t>
      </w:r>
      <w:r w:rsidR="001A7EC4">
        <w:t>can prove costly if they are not taken into account</w:t>
      </w:r>
      <w:r w:rsidR="005D5F61">
        <w:t xml:space="preserve"> in the evacuation policy</w:t>
      </w:r>
      <w:r w:rsidR="00871107">
        <w:t xml:space="preserve">. </w:t>
      </w:r>
      <w:r w:rsidR="00DF3E40">
        <w:t xml:space="preserve">Due to these </w:t>
      </w:r>
      <w:r w:rsidR="00ED1AE7">
        <w:t>factors</w:t>
      </w:r>
      <w:r w:rsidR="00DF3E40">
        <w:t>, it is clear that network models provide a more realistic</w:t>
      </w:r>
      <w:r w:rsidR="00ED1AE7">
        <w:t xml:space="preserve"> representation of</w:t>
      </w:r>
      <w:r w:rsidR="00DF3E40">
        <w:t xml:space="preserve"> evacuation</w:t>
      </w:r>
      <w:r w:rsidR="00ED1AE7">
        <w:t xml:space="preserve"> scenarios</w:t>
      </w:r>
      <w:r w:rsidR="00DF3E40">
        <w:t>.</w:t>
      </w:r>
    </w:p>
    <w:p w14:paraId="6CE3822C" w14:textId="29A6F956" w:rsidR="004F4BC7" w:rsidRDefault="00DE57E7" w:rsidP="00E67BCE">
      <w:pPr>
        <w:spacing w:line="480" w:lineRule="auto"/>
        <w:ind w:firstLine="720"/>
      </w:pPr>
      <w:r>
        <w:t xml:space="preserve">Most network models used for </w:t>
      </w:r>
      <w:r w:rsidR="004F4BC7">
        <w:t>evacuation simulations are based around a</w:t>
      </w:r>
      <w:r w:rsidR="00205013">
        <w:t xml:space="preserve"> group </w:t>
      </w:r>
      <w:r w:rsidR="00D7064D">
        <w:t xml:space="preserve">population </w:t>
      </w:r>
      <w:r w:rsidR="00205013">
        <w:t>model</w:t>
      </w:r>
      <w:r w:rsidR="00D31508">
        <w:t xml:space="preserve">. These group </w:t>
      </w:r>
      <w:r w:rsidR="000A734E">
        <w:t xml:space="preserve">population </w:t>
      </w:r>
      <w:r w:rsidR="00D31508">
        <w:t>models are</w:t>
      </w:r>
      <w:r w:rsidR="00205013">
        <w:t xml:space="preserve"> based around the number of vehicles that are able to get out in time</w:t>
      </w:r>
      <w:r w:rsidR="00A24FBE">
        <w:t xml:space="preserve"> </w:t>
      </w:r>
      <w:r w:rsidR="004F0064">
        <w:fldChar w:fldCharType="begin" w:fldLock="1"/>
      </w:r>
      <w:r w:rsidR="00A04878">
        <w:instrText>ADDIN CSL_CITATION { "citationItems" : [ { "id" : "ITEM-1", "itemData" : { "DOI" : "10.2307/4622879", "ISSN" : "01605682", "abstract" : "This study investigates the effectiveness of simultaneous and staged evacuation strategies using agent-based simulation. In the simultaneous strategy, all residents are informed to evacuate simultaneously, whereas in the staged evacuation strategy, residents in different zones are organized to evacuate in an order based on different sequences of the zones within the affected area. This study uses an agent-based technique to model traffic flows at the level of individual vehicles and investigates the collective behaviours of evacuating vehicles. We conducted simulations using a microscopic simulation system called Paramics on three types of road network structures under different population densities. The three types of road network structures include a grid road structure, a ring road structure, and a real road structure from the City of San Marcos, Texas. Default rules in Paramics were used for trip generation, destination choice, and route choice. Simulation results indicate that (1) there is no evacuation strategy that can be considered as the best strategy across different road network structures, and the performance of the strategies depends on both road network structure and population density; (2) if the population density in the affected area is high and the underlying road network structure is a grid structure, then a staged evacuation strategy that alternates non-adjacent zones in the affected area is effective in reducing the overall evacuation time. CR - Copyright &amp;#169; 2008 Operational Research Society", "author" : [ { "dropping-particle" : "", "family" : "Chen", "given" : "X", "non-dropping-particle" : "", "parse-names" : false, "suffix" : "" }, { "dropping-particle" : "", "family" : "Zhan", "given" : "F B", "non-dropping-particle" : "", "parse-names" : false, "suffix" : "" } ], "container-title" : "The Journal of the Operational Research Society", "id" : "ITEM-1", "issue" : "1", "issued" : { "date-parts" : [ [ "2008", "1", "1" ] ] }, "page" : "25-33", "publisher" : "Palgrave Macmillan Journals on behalf of the Operational Research Society", "title" : "Agent-Based Modelling and Simulation of Urban Evacuation: Relative Effectiveness of Simultaneous and Staged Evacuation Strategies", "type" : "article-journal", "volume" : "59" }, "uris" : [ "http://www.mendeley.com/documents/?uuid=287e29ac-af14-4f87-8338-85594d859543" ] }, { "id" : "ITEM-2", "itemData" : { "DOI" : "10.1177/0037549712454688", "ISSN" : "0037-5497", "abstract" : "In this paper a new simulation modeling approach to support evacuation traffic management is introduced and a case study is presented. Traditional traffic simulation models neglect some real-life factors that need to be considered in an evacuation, such as the effect of road information and active control measures to manage traffic flow while vehicles are competing to find the best or preferred route. A passive equilibrium-seeking modeling approach may not be suitable for evacuation trip analysis due to limited route capacity and likely severe congestion during an evacuation. This paper introduces a new updated cell transmission model using discrete-event simulation, which can review and analyze the preferred path of evacuation traffic from multiple starting locations (or originations) to multiple destinations. Using this approach, case studies are conducted based on the user equilibrium principle, since it represents a natural behavior in an evacuation process. This research also demonstrates that, with the help of the cell transmission simulation model, an active traffic control mechanism can be evaluated. This study found that active traffic control measures are capable of decreasing total travel time during an evacuation by thousands of vehicle hours. Incorporating behavior consideration into the evacuation planning can help form a more accurate and realistic analysis of an evacuation plan.", "author" : [ { "dropping-particle" : "", "family" : "Duanmu", "given" : "Jun", "non-dropping-particle" : "", "parse-names" : false, "suffix" : "" }, { "dropping-particle" : "", "family" : "Taaffe", "given" : "Kevin M", "non-dropping-particle" : "", "parse-names" : false, "suffix" : "" }, { "dropping-particle" : "", "family" : "Chowdhury", "given" : "Mashrur", "non-dropping-particle" : "", "parse-names" : false, "suffix" : "" }, { "dropping-particle" : "", "family" : "Robinson", "given" : "R Michael", "non-dropping-particle" : "", "parse-names" : false, "suffix" : "" } ], "container-title" : "SIMULATION", "id" : "ITEM-2", "issue" : "11", "issued" : { "date-parts" : [ [ "2012" ] ] }, "page" : "1379-1389", "title" : "Simulation analysis for evacuation under congested traffic scenarios: a case study", "type" : "article-journal", "volume" : "88" }, "uris" : [ "http://www.mendeley.com/documents/?uuid=62b3474f-348b-4cfe-a45d-1cefe308c935" ] } ], "mendeley" : { "previouslyFormattedCitation" : "(X. Chen &amp; Zhan, 2008; Duanmu et al., 2012)" }, "properties" : { "noteIndex" : 0 }, "schema" : "https://github.com/citation-style-language/schema/raw/master/csl-citation.json" }</w:instrText>
      </w:r>
      <w:r w:rsidR="004F0064">
        <w:fldChar w:fldCharType="separate"/>
      </w:r>
      <w:r w:rsidR="005B6592" w:rsidRPr="005B6592">
        <w:rPr>
          <w:noProof/>
        </w:rPr>
        <w:t>(X. Chen &amp; Zhan, 2008; Duanmu et al., 2012)</w:t>
      </w:r>
      <w:r w:rsidR="004F0064">
        <w:fldChar w:fldCharType="end"/>
      </w:r>
      <w:r w:rsidR="00205013">
        <w:t>. The issue</w:t>
      </w:r>
      <w:r w:rsidR="00577AFC">
        <w:t xml:space="preserve"> with using a group model</w:t>
      </w:r>
      <w:r w:rsidR="00D31508">
        <w:t xml:space="preserve"> is it </w:t>
      </w:r>
      <w:r w:rsidR="00D261F2">
        <w:t>can give a</w:t>
      </w:r>
      <w:r w:rsidR="0019092E">
        <w:t>n</w:t>
      </w:r>
      <w:r w:rsidR="00D31508">
        <w:t xml:space="preserve"> </w:t>
      </w:r>
      <w:r w:rsidR="00205013">
        <w:t>inaccurate estimate of the actual number of people successfully evacuated from the area</w:t>
      </w:r>
      <w:r w:rsidR="00B37EE0">
        <w:t>.</w:t>
      </w:r>
      <w:r w:rsidR="00205013">
        <w:t xml:space="preserve"> </w:t>
      </w:r>
      <w:r w:rsidR="00CB1D90">
        <w:t xml:space="preserve">During an evacuation transportation out of the area is done on a family level. Families tend to evacuate together which means they are more likely to use one vehicle and thus the number of people per car is normally higher than normal. </w:t>
      </w:r>
      <w:r w:rsidR="00EE74D8">
        <w:t>One of the factors used to judge evacuation policies is how many people are successfully evacuated</w:t>
      </w:r>
      <w:r w:rsidR="00513C16">
        <w:t>, so without a</w:t>
      </w:r>
      <w:r w:rsidR="00CE7F5C">
        <w:t>n</w:t>
      </w:r>
      <w:r w:rsidR="00513C16">
        <w:t xml:space="preserve"> accurate judge of how many people have evacuated a </w:t>
      </w:r>
      <w:r w:rsidR="00911861">
        <w:t xml:space="preserve">possible </w:t>
      </w:r>
      <w:r w:rsidR="00513C16">
        <w:t>policy may be overlooked</w:t>
      </w:r>
      <w:r w:rsidR="00317445">
        <w:t xml:space="preserve">. </w:t>
      </w:r>
      <w:r w:rsidR="00B776CE">
        <w:t xml:space="preserve">So it is key to still </w:t>
      </w:r>
      <w:r w:rsidR="00ED1AE7">
        <w:t xml:space="preserve">study </w:t>
      </w:r>
      <w:r w:rsidR="00F56037">
        <w:t xml:space="preserve">polices </w:t>
      </w:r>
      <w:r w:rsidR="00B776CE">
        <w:t>at the individual level.</w:t>
      </w:r>
      <w:r w:rsidR="00377F1B">
        <w:t xml:space="preserve"> </w:t>
      </w:r>
    </w:p>
    <w:p w14:paraId="0ECB3AC8" w14:textId="3FD2A99D" w:rsidR="00E56A95" w:rsidRDefault="00E56A95" w:rsidP="008B2353">
      <w:pPr>
        <w:pStyle w:val="Heading2"/>
      </w:pPr>
      <w:r>
        <w:t>Summary</w:t>
      </w:r>
    </w:p>
    <w:p w14:paraId="259AD463" w14:textId="31D5D7D9" w:rsidR="00E56A95" w:rsidRPr="00B47D44" w:rsidRDefault="00E56A95" w:rsidP="00B47D44">
      <w:pPr>
        <w:spacing w:line="480" w:lineRule="auto"/>
        <w:ind w:firstLine="720"/>
      </w:pPr>
      <w:r>
        <w:t xml:space="preserve">In order to maximize the </w:t>
      </w:r>
      <w:r w:rsidR="006C0E08">
        <w:t>realism and calibration while minimizing computational costs</w:t>
      </w:r>
      <w:r>
        <w:t xml:space="preserve">, HAPLOS will select specific set of </w:t>
      </w:r>
      <w:proofErr w:type="spellStart"/>
      <w:r>
        <w:t>submodels</w:t>
      </w:r>
      <w:proofErr w:type="spellEnd"/>
      <w:r w:rsidR="005673BE">
        <w:t xml:space="preserve">. </w:t>
      </w:r>
      <w:r w:rsidR="00A16FE3">
        <w:t>However, the more realistic a model is the higher the computational costs thus</w:t>
      </w:r>
      <w:r w:rsidR="005673BE">
        <w:t xml:space="preserve"> more importance must be place on some criteria</w:t>
      </w:r>
      <w:r w:rsidR="007D4829">
        <w:t xml:space="preserve"> than others</w:t>
      </w:r>
      <w:r w:rsidR="005673BE">
        <w:t xml:space="preserve">. With policy development it is critical that they be as realistic as possible and be able to be calibrated easily. </w:t>
      </w:r>
      <w:r>
        <w:t>For the population model an individual model will be used in order to maintain the detail needed by many polices. The social model will be implemented a</w:t>
      </w:r>
      <w:r w:rsidR="0044664A">
        <w:t>s a</w:t>
      </w:r>
      <w:r>
        <w:t xml:space="preserve"> schedule and family assignment in order to maintain realistic interactions between entities. </w:t>
      </w:r>
      <w:r w:rsidR="00D24E00">
        <w:t>T</w:t>
      </w:r>
      <w:r>
        <w:t xml:space="preserve">he geographical model will be implemented as an explicit </w:t>
      </w:r>
      <w:r w:rsidR="0081564B">
        <w:t xml:space="preserve">network </w:t>
      </w:r>
      <w:r>
        <w:t xml:space="preserve">model in order to maintain realistic movement of the entities. Each of these </w:t>
      </w:r>
      <w:proofErr w:type="spellStart"/>
      <w:r>
        <w:t>submodels</w:t>
      </w:r>
      <w:proofErr w:type="spellEnd"/>
      <w:r>
        <w:t xml:space="preserve"> will be then be modified by an additional policy model. </w:t>
      </w:r>
      <w:r w:rsidR="00450A86">
        <w:t xml:space="preserve">Of the epidemic models examined a combination of a network model and a compartmental model </w:t>
      </w:r>
      <w:r w:rsidR="004E4E71">
        <w:t>will be used. A</w:t>
      </w:r>
      <w:r w:rsidR="00CD7EDD">
        <w:t xml:space="preserve"> network model will be used for the evacuation model. </w:t>
      </w:r>
      <w:r w:rsidR="00470F49">
        <w:t xml:space="preserve">The main reason for </w:t>
      </w:r>
      <w:r w:rsidR="0069533F">
        <w:t>these models</w:t>
      </w:r>
      <w:r w:rsidR="00470F49">
        <w:t xml:space="preserve"> to be selected is they maintain the most realistic result</w:t>
      </w:r>
      <w:r w:rsidR="00B67A34">
        <w:t>.</w:t>
      </w:r>
    </w:p>
    <w:p w14:paraId="7BC20128" w14:textId="5CB34B79" w:rsidR="00BC3FB0" w:rsidRPr="00BC3FB0" w:rsidRDefault="00BC3FB0" w:rsidP="008B2353">
      <w:pPr>
        <w:pStyle w:val="Heading1"/>
      </w:pPr>
      <w:r w:rsidRPr="00BC3FB0">
        <w:t>Proposed Research</w:t>
      </w:r>
    </w:p>
    <w:p w14:paraId="35C22FFF" w14:textId="5989D88E" w:rsidR="003B70CC" w:rsidRDefault="009C299E" w:rsidP="00E67BCE">
      <w:pPr>
        <w:spacing w:line="480" w:lineRule="auto"/>
      </w:pPr>
      <w:r>
        <w:tab/>
        <w:t>The goal of this</w:t>
      </w:r>
      <w:r w:rsidR="00963C14">
        <w:t xml:space="preserve"> research </w:t>
      </w:r>
      <w:r>
        <w:t>is to create an effective way to generate</w:t>
      </w:r>
      <w:r w:rsidR="00963C14">
        <w:t xml:space="preserve"> generalized human based </w:t>
      </w:r>
      <w:r w:rsidR="007053F8">
        <w:t>model</w:t>
      </w:r>
      <w:r>
        <w:t>s in</w:t>
      </w:r>
      <w:r w:rsidR="007053F8">
        <w:t xml:space="preserve"> order to address the problem of having to recreate a human population model </w:t>
      </w:r>
      <w:r>
        <w:t xml:space="preserve">every time one is needed to test a protocol or </w:t>
      </w:r>
      <w:r w:rsidR="007963DF">
        <w:t>policy. HAPLOS will address the</w:t>
      </w:r>
      <w:r>
        <w:t xml:space="preserve"> problem</w:t>
      </w:r>
      <w:r w:rsidR="007963DF">
        <w:t xml:space="preserve"> of having to remake the human population model</w:t>
      </w:r>
      <w:r>
        <w:t xml:space="preserve"> by using multiple</w:t>
      </w:r>
      <w:r w:rsidR="00D71E7E">
        <w:t xml:space="preserve"> </w:t>
      </w:r>
      <w:proofErr w:type="spellStart"/>
      <w:r w:rsidR="00D71E7E">
        <w:t>submodels</w:t>
      </w:r>
      <w:proofErr w:type="spellEnd"/>
      <w:r w:rsidR="00D71E7E">
        <w:t xml:space="preserve"> to allow for</w:t>
      </w:r>
      <w:r w:rsidR="00B570ED">
        <w:t xml:space="preserve"> easy adjustment of the human model for a new purpose. </w:t>
      </w:r>
      <w:r w:rsidR="00C90D48">
        <w:t xml:space="preserve">HAPLOS </w:t>
      </w:r>
      <w:r w:rsidR="00963C14">
        <w:t xml:space="preserve">will </w:t>
      </w:r>
      <w:r w:rsidR="007053F8">
        <w:t xml:space="preserve">be made up of a </w:t>
      </w:r>
      <w:r w:rsidR="00963C14">
        <w:t xml:space="preserve">population, social and geographical </w:t>
      </w:r>
      <w:proofErr w:type="spellStart"/>
      <w:r w:rsidR="00B570ED">
        <w:t>sub</w:t>
      </w:r>
      <w:r w:rsidR="00963C14">
        <w:t>models</w:t>
      </w:r>
      <w:proofErr w:type="spellEnd"/>
      <w:r w:rsidR="00963C14">
        <w:t xml:space="preserve"> as</w:t>
      </w:r>
      <w:r w:rsidR="00B913E4">
        <w:t xml:space="preserve"> was </w:t>
      </w:r>
      <w:r w:rsidR="00963C14">
        <w:t xml:space="preserve">discussed </w:t>
      </w:r>
      <w:r w:rsidR="00B913E4">
        <w:t>in</w:t>
      </w:r>
      <w:r w:rsidR="00963C14">
        <w:t xml:space="preserve"> the background section. </w:t>
      </w:r>
      <w:r w:rsidR="00303B39">
        <w:t xml:space="preserve">Once HAPLOS is completed it will then be used in combination with additional </w:t>
      </w:r>
      <w:r w:rsidR="00EF2360">
        <w:t>policy</w:t>
      </w:r>
      <w:r w:rsidR="00303B39">
        <w:t xml:space="preserve"> models in</w:t>
      </w:r>
      <w:r w:rsidR="00B57A9B">
        <w:t xml:space="preserve"> order to test event responses on a variety of different population</w:t>
      </w:r>
      <w:r w:rsidR="00EF2360">
        <w:t>s</w:t>
      </w:r>
      <w:bookmarkStart w:id="17" w:name="_GoBack"/>
      <w:bookmarkEnd w:id="17"/>
      <w:r w:rsidR="00B57A9B">
        <w:t xml:space="preserve">. </w:t>
      </w:r>
    </w:p>
    <w:p w14:paraId="683415F1" w14:textId="313AB64A" w:rsidR="00A128C1" w:rsidRDefault="00A128C1" w:rsidP="00A128C1">
      <w:pPr>
        <w:pStyle w:val="Heading2"/>
      </w:pPr>
      <w:r>
        <w:t>Models</w:t>
      </w:r>
    </w:p>
    <w:p w14:paraId="16E2C654" w14:textId="14DF390B" w:rsidR="009A3974" w:rsidRDefault="009A3974" w:rsidP="00A128C1">
      <w:pPr>
        <w:pStyle w:val="Heading3"/>
      </w:pPr>
      <w:r>
        <w:t>Population Model</w:t>
      </w:r>
    </w:p>
    <w:p w14:paraId="529C1B22" w14:textId="0F5D1C73" w:rsidR="009A3974" w:rsidRDefault="009C556B" w:rsidP="009C556B">
      <w:pPr>
        <w:spacing w:line="480" w:lineRule="auto"/>
        <w:ind w:firstLine="720"/>
      </w:pPr>
      <w:r>
        <w:t xml:space="preserve">The population model of HAPLOS will consist of an individual based model.  Each individual </w:t>
      </w:r>
      <w:r w:rsidR="005403D9">
        <w:t>will consist of a person from the simulated population.</w:t>
      </w:r>
      <w:r w:rsidR="00644B23">
        <w:t xml:space="preserve"> T</w:t>
      </w:r>
      <w:r w:rsidR="00B1293C">
        <w:t xml:space="preserve">he number of individuals to be created will be based off of the latest counts from the U.S. Census </w:t>
      </w:r>
      <w:r w:rsidR="00B1293C">
        <w:fldChar w:fldCharType="begin" w:fldLock="1"/>
      </w:r>
      <w:r w:rsidR="00A04878">
        <w:instrText>ADDIN CSL_CITATION { "citationItems" : [ { "id" : "ITEM-1", "itemData" : { "author" : [ { "dropping-particle" : "", "family" : "U.S. Census Bureau", "given" : "", "non-dropping-particle" : "", "parse-names" : false, "suffix" : "" } ], "id" : "ITEM-1", "issued" : { "date-parts" : [ [ "2011" ] ] }, "publisher-place" : "Washington, DC", "title" : "Statistical Abstract of the United States: 2012", "type" : "article" }, "uris" : [ "http://www.mendeley.com/documents/?uuid=cf237976-b3d2-432b-81da-1031c925e053" ] } ], "mendeley" : { "previouslyFormattedCitation" : "(U.S. Census Bureau, 2011a)" }, "properties" : { "noteIndex" : 0 }, "schema" : "https://github.com/citation-style-language/schema/raw/master/csl-citation.json" }</w:instrText>
      </w:r>
      <w:r w:rsidR="00B1293C">
        <w:fldChar w:fldCharType="separate"/>
      </w:r>
      <w:r w:rsidR="00CD078D" w:rsidRPr="00CD078D">
        <w:rPr>
          <w:noProof/>
        </w:rPr>
        <w:t>(U.S. Census Bureau, 2011a)</w:t>
      </w:r>
      <w:r w:rsidR="00B1293C">
        <w:fldChar w:fldCharType="end"/>
      </w:r>
      <w:r w:rsidR="00B1293C">
        <w:t>.</w:t>
      </w:r>
      <w:r w:rsidR="005403D9">
        <w:t xml:space="preserve"> </w:t>
      </w:r>
      <w:r w:rsidR="00864305">
        <w:t>Only age and gender will initially be set for each person in the population in order to keep the model as general as possible</w:t>
      </w:r>
      <w:r w:rsidR="001D1B57">
        <w:t xml:space="preserve"> and</w:t>
      </w:r>
      <w:r w:rsidR="00A840D8">
        <w:t xml:space="preserve"> these are needed in order to set the schedule and family assignments</w:t>
      </w:r>
      <w:r w:rsidR="00864305">
        <w:t xml:space="preserve">.  </w:t>
      </w:r>
      <w:r w:rsidR="00B43E26">
        <w:t xml:space="preserve">Age will </w:t>
      </w:r>
      <w:r w:rsidR="00004FE1">
        <w:t xml:space="preserve">consist of an integer value with a </w:t>
      </w:r>
      <w:r w:rsidR="00B43E26">
        <w:t xml:space="preserve">range from 0 to 100, with 0 representing a child under the age of 1. </w:t>
      </w:r>
      <w:r w:rsidR="00004FE1">
        <w:t xml:space="preserve">Gender will consist of a binary value representing male or female. </w:t>
      </w:r>
      <w:r w:rsidR="00864305">
        <w:t xml:space="preserve">Other attributes can be added through the policy model if they are needed. </w:t>
      </w:r>
      <w:r w:rsidR="005403D9">
        <w:t>Each individual will be assigned</w:t>
      </w:r>
      <w:r w:rsidR="00864305">
        <w:t xml:space="preserve"> a age and gender</w:t>
      </w:r>
      <w:r w:rsidR="005403D9">
        <w:t xml:space="preserve"> </w:t>
      </w:r>
      <w:r w:rsidR="00864305">
        <w:t>based on the distributions retrieved from the latest U.S. Census data</w:t>
      </w:r>
      <w:r w:rsidR="00C206FF">
        <w:t xml:space="preserve"> </w:t>
      </w:r>
      <w:r w:rsidR="005403D9">
        <w:fldChar w:fldCharType="begin" w:fldLock="1"/>
      </w:r>
      <w:r w:rsidR="00A04878">
        <w:instrText>ADDIN CSL_CITATION { "citationItems" : [ { "id" : "ITEM-1", "itemData" : { "author" : [ { "dropping-particle" : "", "family" : "U.S. Census Bureau", "given" : "", "non-dropping-particle" : "", "parse-names" : false, "suffix" : "" } ], "id" : "ITEM-1", "issued" : { "date-parts" : [ [ "2011" ] ] }, "publisher-place" : "Washington, DC", "title" : "Statistical Abstract of the United States: 2012", "type" : "article" }, "uris" : [ "http://www.mendeley.com/documents/?uuid=cf237976-b3d2-432b-81da-1031c925e053" ] } ], "mendeley" : { "previouslyFormattedCitation" : "(U.S. Census Bureau, 2011a)" }, "properties" : { "noteIndex" : 0 }, "schema" : "https://github.com/citation-style-language/schema/raw/master/csl-citation.json" }</w:instrText>
      </w:r>
      <w:r w:rsidR="005403D9">
        <w:fldChar w:fldCharType="separate"/>
      </w:r>
      <w:r w:rsidR="00CD078D" w:rsidRPr="00CD078D">
        <w:rPr>
          <w:noProof/>
        </w:rPr>
        <w:t>(U.S. Census Bureau, 2011a)</w:t>
      </w:r>
      <w:r w:rsidR="005403D9">
        <w:fldChar w:fldCharType="end"/>
      </w:r>
      <w:r w:rsidR="00864305">
        <w:t xml:space="preserve">.  </w:t>
      </w:r>
    </w:p>
    <w:p w14:paraId="581FD781" w14:textId="589B4475" w:rsidR="009A3974" w:rsidRDefault="009A3974" w:rsidP="00A128C1">
      <w:pPr>
        <w:pStyle w:val="Heading3"/>
      </w:pPr>
      <w:r>
        <w:t>Social Model</w:t>
      </w:r>
    </w:p>
    <w:p w14:paraId="74E363E5" w14:textId="1CB4BEFD" w:rsidR="002512BD" w:rsidRDefault="008D29A0" w:rsidP="009C556B">
      <w:pPr>
        <w:spacing w:line="480" w:lineRule="auto"/>
      </w:pPr>
      <w:r>
        <w:tab/>
        <w:t>The social model of HAPLOS will consist of a schedule and family assignment model.</w:t>
      </w:r>
      <w:r w:rsidR="00144C5B">
        <w:t xml:space="preserve"> </w:t>
      </w:r>
      <w:r w:rsidR="004C4EBD">
        <w:t xml:space="preserve">Families will be created and then each member of the family will receive a schedule based on their age and family makeup.  </w:t>
      </w:r>
      <w:r w:rsidR="00574741">
        <w:t xml:space="preserve">Schedules will consist of the location and the start and end time the individual will be at that location before moving to the next location. </w:t>
      </w:r>
      <w:r w:rsidR="00E35920">
        <w:t xml:space="preserve">For simplicity locations will be limited to </w:t>
      </w:r>
      <w:r w:rsidR="00A67341">
        <w:t xml:space="preserve">homes, </w:t>
      </w:r>
      <w:r w:rsidR="00E35920">
        <w:t xml:space="preserve">daycare, schools, businesses, and medical facilities. </w:t>
      </w:r>
      <w:r w:rsidR="004C4EBD">
        <w:t xml:space="preserve">In addition to spending time at a location time for </w:t>
      </w:r>
      <w:r w:rsidR="00760450">
        <w:t>transportation time</w:t>
      </w:r>
      <w:r w:rsidR="004C4EBD">
        <w:t xml:space="preserve"> wi</w:t>
      </w:r>
      <w:r w:rsidR="00760450">
        <w:t>ll be included in the schedule.</w:t>
      </w:r>
    </w:p>
    <w:p w14:paraId="741E4B1F" w14:textId="77777777" w:rsidR="00C00F4E" w:rsidRDefault="00C00F4E" w:rsidP="00A128C1">
      <w:pPr>
        <w:pStyle w:val="Heading4"/>
      </w:pPr>
      <w:r>
        <w:t>Family Assignment</w:t>
      </w:r>
    </w:p>
    <w:p w14:paraId="53ABB1AF" w14:textId="6AFA85AA" w:rsidR="00CA2B36" w:rsidRDefault="00C00F4E" w:rsidP="00CA2B36">
      <w:pPr>
        <w:spacing w:line="480" w:lineRule="auto"/>
        <w:ind w:firstLine="720"/>
      </w:pPr>
      <w:r>
        <w:t xml:space="preserve">Family assignment will be done so in order to approximate the family sizes and compositions based on U.S Census Data </w:t>
      </w:r>
      <w:r>
        <w:fldChar w:fldCharType="begin" w:fldLock="1"/>
      </w:r>
      <w:r>
        <w:instrText>ADDIN CSL_CITATION { "citationItems" : [ { "id" : "ITEM-1", "itemData" : { "author" : [ { "dropping-particle" : "", "family" : "U.S. Census Bureau", "given" : "", "non-dropping-particle" : "", "parse-names" : false, "suffix" : "" } ], "id" : "ITEM-1", "issued" : { "date-parts" : [ [ "2011" ] ] }, "publisher-place" : "Washington, DC", "title" : "Statistical Abstract of the United States: 2012", "type" : "article" }, "uris" : [ "http://www.mendeley.com/documents/?uuid=cf237976-b3d2-432b-81da-1031c925e053" ] } ], "mendeley" : { "previouslyFormattedCitation" : "(U.S. Census Bureau, 2011a)" }, "properties" : { "noteIndex" : 0 }, "schema" : "https://github.com/citation-style-language/schema/raw/master/csl-citation.json" }</w:instrText>
      </w:r>
      <w:r>
        <w:fldChar w:fldCharType="separate"/>
      </w:r>
      <w:r w:rsidRPr="00CD078D">
        <w:rPr>
          <w:noProof/>
        </w:rPr>
        <w:t>(U.S. Census Bureau, 2011a)</w:t>
      </w:r>
      <w:r>
        <w:fldChar w:fldCharType="end"/>
      </w:r>
      <w:r>
        <w:t xml:space="preserve">. Each individual will be assigned a family, which will consist of one to seven </w:t>
      </w:r>
      <w:r w:rsidR="00760450">
        <w:t>individuals</w:t>
      </w:r>
      <w:r>
        <w:t xml:space="preserve">. </w:t>
      </w:r>
      <w:r w:rsidR="003E2261">
        <w:t>In order to maintain realism, t</w:t>
      </w:r>
      <w:r>
        <w:t xml:space="preserve">he only regulation on family assignment is that individuals who are age 17 or younger must be assigned to a family with person who is 18 years or older. </w:t>
      </w:r>
      <w:r w:rsidR="00CA2B36">
        <w:t xml:space="preserve"> </w:t>
      </w:r>
    </w:p>
    <w:p w14:paraId="1FBB3080" w14:textId="4AE0E08A" w:rsidR="00EF4FEC" w:rsidRDefault="00CA2B36" w:rsidP="00A128C1">
      <w:pPr>
        <w:pStyle w:val="Heading4"/>
      </w:pPr>
      <w:r>
        <w:t xml:space="preserve">Schedule </w:t>
      </w:r>
      <w:r w:rsidR="00EF4FEC">
        <w:t>Templates</w:t>
      </w:r>
    </w:p>
    <w:p w14:paraId="2587F1C9" w14:textId="5705EABD" w:rsidR="00B46821" w:rsidRDefault="00CA2B36" w:rsidP="00B46821">
      <w:pPr>
        <w:spacing w:line="480" w:lineRule="auto"/>
        <w:ind w:firstLine="720"/>
      </w:pPr>
      <w:r>
        <w:t>Schedule templates serve</w:t>
      </w:r>
      <w:r w:rsidR="003E2261">
        <w:t xml:space="preserve"> as a way </w:t>
      </w:r>
      <w:r w:rsidR="00E35920">
        <w:t xml:space="preserve">to help create realistic schedules for common </w:t>
      </w:r>
      <w:r w:rsidR="00562101">
        <w:t>lifestyles of a particular age group</w:t>
      </w:r>
      <w:r w:rsidR="00E35920">
        <w:t xml:space="preserve">. Age groups selected </w:t>
      </w:r>
      <w:r w:rsidR="00562101">
        <w:t>for HAPLOS are</w:t>
      </w:r>
      <w:r w:rsidR="00E35920">
        <w:t xml:space="preserve"> young children (0-4 years old), school age children (5-17 years old), and adults (18-100</w:t>
      </w:r>
      <w:r w:rsidR="00562101">
        <w:t xml:space="preserve"> years old</w:t>
      </w:r>
      <w:r w:rsidR="00E35920">
        <w:t xml:space="preserve">). </w:t>
      </w:r>
      <w:r w:rsidR="00EF4FEC">
        <w:t>Template schedules will span for an entire week and then repeat. In order to allow for changes in schedules due to life events, schedules will be altered temporarily or permanently at set times (e.g. when a person turns 18</w:t>
      </w:r>
      <w:r w:rsidR="00B43E26">
        <w:t xml:space="preserve">) </w:t>
      </w:r>
      <w:r w:rsidR="00EF4FEC">
        <w:t>or randomly</w:t>
      </w:r>
      <w:r w:rsidR="003E2261">
        <w:t xml:space="preserve"> (e.g. person goes on vacation</w:t>
      </w:r>
      <w:r w:rsidR="00562101">
        <w:t>)</w:t>
      </w:r>
      <w:r w:rsidR="00EF4FEC">
        <w:t xml:space="preserve">.  </w:t>
      </w:r>
      <w:r w:rsidR="00B46821">
        <w:t>If the</w:t>
      </w:r>
      <w:r w:rsidR="00562101">
        <w:t xml:space="preserve">re is a child in the </w:t>
      </w:r>
      <w:r w:rsidR="00A67341">
        <w:t>family</w:t>
      </w:r>
      <w:r w:rsidR="00562101">
        <w:t xml:space="preserve"> age 13 or younger </w:t>
      </w:r>
      <w:r w:rsidR="00B46821">
        <w:t xml:space="preserve">and not at a </w:t>
      </w:r>
      <w:r w:rsidR="00A67341">
        <w:t xml:space="preserve">school or daycare </w:t>
      </w:r>
      <w:r w:rsidR="00B46821">
        <w:t xml:space="preserve">location, it will be assumed an adult </w:t>
      </w:r>
      <w:r w:rsidR="00562101">
        <w:t xml:space="preserve">from their family </w:t>
      </w:r>
      <w:r w:rsidR="00B46821">
        <w:t>must be present with them and the adult cannot take the child to work.</w:t>
      </w:r>
      <w:r w:rsidR="00B43E26">
        <w:t xml:space="preserve"> </w:t>
      </w:r>
    </w:p>
    <w:p w14:paraId="7974D1F1" w14:textId="3514F55C" w:rsidR="00B46821" w:rsidRDefault="00B46821" w:rsidP="00A128C1">
      <w:pPr>
        <w:pStyle w:val="Heading5"/>
      </w:pPr>
      <w:r>
        <w:t>Young Child template</w:t>
      </w:r>
      <w:r w:rsidR="00CA2B36">
        <w:t xml:space="preserve"> (0-4 years of age)</w:t>
      </w:r>
    </w:p>
    <w:p w14:paraId="11A7098F" w14:textId="58A061A6" w:rsidR="00B46821" w:rsidRPr="00B46821" w:rsidRDefault="00B46821" w:rsidP="00B46821">
      <w:pPr>
        <w:spacing w:line="480" w:lineRule="auto"/>
      </w:pPr>
      <w:r>
        <w:tab/>
        <w:t xml:space="preserve">If an </w:t>
      </w:r>
      <w:r w:rsidR="00A67341">
        <w:t>individual is age 4 and under</w:t>
      </w:r>
      <w:r>
        <w:t xml:space="preserve"> they will be assigned the same schedule as an adult in their </w:t>
      </w:r>
      <w:r w:rsidR="0034029F">
        <w:t>family</w:t>
      </w:r>
      <w:r w:rsidR="00340FAD">
        <w:t xml:space="preserve"> provided they are not assigned to attend work</w:t>
      </w:r>
      <w:r>
        <w:t xml:space="preserve">. If no adult is available an adult will be assigned to take </w:t>
      </w:r>
      <w:r w:rsidR="00340FAD">
        <w:t>the individual</w:t>
      </w:r>
      <w:r>
        <w:t xml:space="preserve"> to a daycare</w:t>
      </w:r>
      <w:r w:rsidR="00340FAD">
        <w:t xml:space="preserve"> and then leave that location for work</w:t>
      </w:r>
      <w:r>
        <w:t xml:space="preserve">. </w:t>
      </w:r>
      <w:r w:rsidR="00340FAD">
        <w:t xml:space="preserve"> </w:t>
      </w:r>
      <w:r w:rsidR="00A67341">
        <w:t>The individual</w:t>
      </w:r>
      <w:r w:rsidR="00340FAD">
        <w:t xml:space="preserve"> will be assigned to the closet daycare to their home</w:t>
      </w:r>
      <w:r w:rsidR="00A67341">
        <w:t xml:space="preserve"> location</w:t>
      </w:r>
      <w:r w:rsidR="00340FAD">
        <w:t xml:space="preserve">. If that daycare is at capacity then the next nearest will be selected. Capacity of a daycare facility </w:t>
      </w:r>
      <w:r w:rsidR="00AD48A7">
        <w:t xml:space="preserve">capacity will range from 10-30 children following </w:t>
      </w:r>
      <w:proofErr w:type="gramStart"/>
      <w:r w:rsidR="00AD48A7">
        <w:t>a</w:t>
      </w:r>
      <w:proofErr w:type="gramEnd"/>
      <w:r w:rsidR="00AD48A7">
        <w:t xml:space="preserve"> exponential distribution. </w:t>
      </w:r>
      <w:r w:rsidR="00562101">
        <w:t xml:space="preserve"> </w:t>
      </w:r>
      <w:r w:rsidR="00340FAD">
        <w:t xml:space="preserve">When the first adult in the </w:t>
      </w:r>
      <w:r w:rsidR="00562101">
        <w:t>family</w:t>
      </w:r>
      <w:r w:rsidR="00340FAD">
        <w:t xml:space="preserve"> is no longer at work, they will then retrieve the individual from the daycare.  The individual will th</w:t>
      </w:r>
      <w:r w:rsidR="00562101">
        <w:t>en follow the adult’s schedule till it is no longer possible and must return to daycare</w:t>
      </w:r>
      <w:r w:rsidR="006E000D">
        <w:t xml:space="preserve"> or will be passed off to another adult</w:t>
      </w:r>
      <w:r w:rsidR="00A67341">
        <w:t xml:space="preserve"> in the family.</w:t>
      </w:r>
    </w:p>
    <w:p w14:paraId="487DEFA9" w14:textId="59962CA6" w:rsidR="00C570FA" w:rsidRDefault="00C570FA" w:rsidP="00A128C1">
      <w:pPr>
        <w:pStyle w:val="Heading5"/>
      </w:pPr>
      <w:r>
        <w:t xml:space="preserve">School Age </w:t>
      </w:r>
      <w:r w:rsidR="00B43E26">
        <w:t xml:space="preserve">Child </w:t>
      </w:r>
      <w:r>
        <w:t>Template</w:t>
      </w:r>
      <w:r w:rsidR="00CA2B36">
        <w:t xml:space="preserve"> (5-17 Years of Age)</w:t>
      </w:r>
    </w:p>
    <w:p w14:paraId="7A2B3CBC" w14:textId="77777777" w:rsidR="000B5DE6" w:rsidRDefault="00EA00E0" w:rsidP="002512BD">
      <w:pPr>
        <w:spacing w:line="480" w:lineRule="auto"/>
        <w:ind w:firstLine="720"/>
      </w:pPr>
      <w:r>
        <w:t>If the</w:t>
      </w:r>
      <w:r w:rsidR="00C570FA">
        <w:t xml:space="preserve"> ind</w:t>
      </w:r>
      <w:r w:rsidR="00D901AD">
        <w:t>ividual is between the ages of 5</w:t>
      </w:r>
      <w:r w:rsidR="00C570FA">
        <w:t>-</w:t>
      </w:r>
      <w:r w:rsidR="00A67341">
        <w:t>17</w:t>
      </w:r>
      <w:r>
        <w:t xml:space="preserve"> they</w:t>
      </w:r>
      <w:r w:rsidR="002512BD">
        <w:t xml:space="preserve"> </w:t>
      </w:r>
      <w:r w:rsidR="006E000D">
        <w:t xml:space="preserve">will be </w:t>
      </w:r>
      <w:r w:rsidR="002512BD">
        <w:t xml:space="preserve">assigned </w:t>
      </w:r>
      <w:r w:rsidR="006E000D">
        <w:t xml:space="preserve">to a school. </w:t>
      </w:r>
      <w:r>
        <w:t>The schools</w:t>
      </w:r>
      <w:r w:rsidR="009E3F62">
        <w:t xml:space="preserve"> they will be assigned </w:t>
      </w:r>
      <w:r w:rsidR="00C570FA">
        <w:t>is</w:t>
      </w:r>
      <w:r w:rsidR="009E3F62">
        <w:t xml:space="preserve"> based on their age and the nearest school to </w:t>
      </w:r>
      <w:proofErr w:type="gramStart"/>
      <w:r w:rsidR="009E3F62">
        <w:t>their</w:t>
      </w:r>
      <w:proofErr w:type="gramEnd"/>
      <w:r w:rsidR="009E3F62">
        <w:t xml:space="preserve"> home</w:t>
      </w:r>
      <w:r w:rsidR="00C570FA">
        <w:t xml:space="preserve"> that provides the proper grade level</w:t>
      </w:r>
      <w:r w:rsidR="009E3F62">
        <w:t xml:space="preserve">. If the nearest school to their home is at capacity the next school will be selected. </w:t>
      </w:r>
      <w:r w:rsidR="00C570FA">
        <w:t>Capacity</w:t>
      </w:r>
      <w:r w:rsidR="006E000D">
        <w:t xml:space="preserve"> and grades </w:t>
      </w:r>
      <w:r w:rsidR="00A67341">
        <w:t>available at each school</w:t>
      </w:r>
      <w:r>
        <w:t xml:space="preserve"> will be determine from the total enrollment information from the </w:t>
      </w:r>
      <w:r w:rsidR="008553F6" w:rsidRPr="008553F6">
        <w:t>Common Core of Data (CCD) and Private School Survey (PSS)</w:t>
      </w:r>
      <w:r w:rsidR="008553F6">
        <w:t xml:space="preserve"> for the 2010-2011 school year</w:t>
      </w:r>
      <w:r w:rsidR="00511FBB">
        <w:t xml:space="preserve"> </w:t>
      </w:r>
      <w:r w:rsidR="008553F6">
        <w:fldChar w:fldCharType="begin" w:fldLock="1"/>
      </w:r>
      <w:r w:rsidR="00A04878">
        <w:instrText>ADDIN CSL_CITATION { "citationItems" : [ { "id" : "ITEM-1", "itemData" : { "author" : [ { "dropping-particle" : "", "family" : "National Center for Education Statistics", "given" : "", "non-dropping-particle" : "", "parse-names" : false, "suffix" : "" } ], "id" : "ITEM-1", "issued" : { "date-parts" : [ [ "2011" ] ] }, "title" : "Common Core of Data and Private School Survey", "type" : "article" }, "uris" : [ "http://www.mendeley.com/documents/?uuid=f7d8141d-d8bb-456b-911f-17c2054d698d" ] } ], "mendeley" : { "previouslyFormattedCitation" : "(National Center for Education Statistics, 2011)" }, "properties" : { "noteIndex" : 0 }, "schema" : "https://github.com/citation-style-language/schema/raw/master/csl-citation.json" }</w:instrText>
      </w:r>
      <w:r w:rsidR="008553F6">
        <w:fldChar w:fldCharType="separate"/>
      </w:r>
      <w:r w:rsidR="008553F6" w:rsidRPr="008553F6">
        <w:rPr>
          <w:noProof/>
        </w:rPr>
        <w:t>(National Center for Education Statistics, 2011)</w:t>
      </w:r>
      <w:r w:rsidR="008553F6">
        <w:fldChar w:fldCharType="end"/>
      </w:r>
      <w:r w:rsidR="008553F6">
        <w:t xml:space="preserve">. </w:t>
      </w:r>
    </w:p>
    <w:tbl>
      <w:tblPr>
        <w:tblStyle w:val="LightList"/>
        <w:tblW w:w="0" w:type="auto"/>
        <w:jc w:val="center"/>
        <w:tblLook w:val="04A0" w:firstRow="1" w:lastRow="0" w:firstColumn="1" w:lastColumn="0" w:noHBand="0" w:noVBand="1"/>
      </w:tblPr>
      <w:tblGrid>
        <w:gridCol w:w="1458"/>
        <w:gridCol w:w="1260"/>
        <w:gridCol w:w="1080"/>
        <w:gridCol w:w="2340"/>
        <w:gridCol w:w="1530"/>
      </w:tblGrid>
      <w:tr w:rsidR="000D64C1" w14:paraId="01738DF4" w14:textId="77777777" w:rsidTr="003767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8" w:type="dxa"/>
          </w:tcPr>
          <w:p w14:paraId="5952B5DA" w14:textId="1625C70B" w:rsidR="000D64C1" w:rsidRDefault="000D64C1" w:rsidP="002512BD">
            <w:pPr>
              <w:spacing w:line="480" w:lineRule="auto"/>
            </w:pPr>
            <w:r>
              <w:t>Grade</w:t>
            </w:r>
            <w:r w:rsidR="00B12186">
              <w:t xml:space="preserve"> </w:t>
            </w:r>
          </w:p>
        </w:tc>
        <w:tc>
          <w:tcPr>
            <w:tcW w:w="1260" w:type="dxa"/>
          </w:tcPr>
          <w:p w14:paraId="55175B8A" w14:textId="3A96AC14" w:rsidR="000D64C1" w:rsidRDefault="000D64C1" w:rsidP="002512BD">
            <w:pPr>
              <w:spacing w:line="480" w:lineRule="auto"/>
              <w:cnfStyle w:val="100000000000" w:firstRow="1" w:lastRow="0" w:firstColumn="0" w:lastColumn="0" w:oddVBand="0" w:evenVBand="0" w:oddHBand="0" w:evenHBand="0" w:firstRowFirstColumn="0" w:firstRowLastColumn="0" w:lastRowFirstColumn="0" w:lastRowLastColumn="0"/>
            </w:pPr>
            <w:r>
              <w:t>Lunch</w:t>
            </w:r>
          </w:p>
        </w:tc>
        <w:tc>
          <w:tcPr>
            <w:tcW w:w="1080" w:type="dxa"/>
          </w:tcPr>
          <w:p w14:paraId="7C1F93D2" w14:textId="4E19024E" w:rsidR="000D64C1" w:rsidRDefault="000D64C1" w:rsidP="002512BD">
            <w:pPr>
              <w:spacing w:line="480" w:lineRule="auto"/>
              <w:cnfStyle w:val="100000000000" w:firstRow="1" w:lastRow="0" w:firstColumn="0" w:lastColumn="0" w:oddVBand="0" w:evenVBand="0" w:oddHBand="0" w:evenHBand="0" w:firstRowFirstColumn="0" w:firstRowLastColumn="0" w:lastRowFirstColumn="0" w:lastRowLastColumn="0"/>
            </w:pPr>
            <w:r>
              <w:t>Recess</w:t>
            </w:r>
          </w:p>
        </w:tc>
        <w:tc>
          <w:tcPr>
            <w:tcW w:w="2340" w:type="dxa"/>
          </w:tcPr>
          <w:p w14:paraId="6276E58F" w14:textId="5849A166" w:rsidR="000D64C1" w:rsidRDefault="000D64C1" w:rsidP="002512BD">
            <w:pPr>
              <w:spacing w:line="480" w:lineRule="auto"/>
              <w:cnfStyle w:val="100000000000" w:firstRow="1" w:lastRow="0" w:firstColumn="0" w:lastColumn="0" w:oddVBand="0" w:evenVBand="0" w:oddHBand="0" w:evenHBand="0" w:firstRowFirstColumn="0" w:firstRowLastColumn="0" w:lastRowFirstColumn="0" w:lastRowLastColumn="0"/>
            </w:pPr>
            <w:r>
              <w:t>Number of Classrooms</w:t>
            </w:r>
          </w:p>
        </w:tc>
        <w:tc>
          <w:tcPr>
            <w:tcW w:w="1530" w:type="dxa"/>
          </w:tcPr>
          <w:p w14:paraId="06518BF9" w14:textId="605C8646" w:rsidR="000D64C1" w:rsidRDefault="000D64C1" w:rsidP="002512BD">
            <w:pPr>
              <w:spacing w:line="480" w:lineRule="auto"/>
              <w:cnfStyle w:val="100000000000" w:firstRow="1" w:lastRow="0" w:firstColumn="0" w:lastColumn="0" w:oddVBand="0" w:evenVBand="0" w:oddHBand="0" w:evenHBand="0" w:firstRowFirstColumn="0" w:firstRowLastColumn="0" w:lastRowFirstColumn="0" w:lastRowLastColumn="0"/>
            </w:pPr>
            <w:r>
              <w:t>Length of Day</w:t>
            </w:r>
          </w:p>
        </w:tc>
      </w:tr>
      <w:tr w:rsidR="000D64C1" w14:paraId="4A2E4750" w14:textId="77777777" w:rsidTr="003767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8" w:type="dxa"/>
          </w:tcPr>
          <w:p w14:paraId="4919697C" w14:textId="4C423B0A" w:rsidR="000D64C1" w:rsidRDefault="000D64C1" w:rsidP="002512BD">
            <w:pPr>
              <w:spacing w:line="480" w:lineRule="auto"/>
            </w:pPr>
            <w:r>
              <w:t>Kindergarten</w:t>
            </w:r>
          </w:p>
        </w:tc>
        <w:tc>
          <w:tcPr>
            <w:tcW w:w="1260" w:type="dxa"/>
          </w:tcPr>
          <w:p w14:paraId="6EF09B74" w14:textId="69223DF2" w:rsidR="000D64C1" w:rsidRDefault="000D64C1" w:rsidP="002512BD">
            <w:pPr>
              <w:spacing w:line="480" w:lineRule="auto"/>
              <w:cnfStyle w:val="000000100000" w:firstRow="0" w:lastRow="0" w:firstColumn="0" w:lastColumn="0" w:oddVBand="0" w:evenVBand="0" w:oddHBand="1" w:evenHBand="0" w:firstRowFirstColumn="0" w:firstRowLastColumn="0" w:lastRowFirstColumn="0" w:lastRowLastColumn="0"/>
            </w:pPr>
            <w:r>
              <w:t>Yes</w:t>
            </w:r>
          </w:p>
        </w:tc>
        <w:tc>
          <w:tcPr>
            <w:tcW w:w="1080" w:type="dxa"/>
          </w:tcPr>
          <w:p w14:paraId="1F889B8B" w14:textId="0FCC9BFD" w:rsidR="000D64C1" w:rsidRDefault="000D64C1" w:rsidP="002512BD">
            <w:pPr>
              <w:spacing w:line="480" w:lineRule="auto"/>
              <w:cnfStyle w:val="000000100000" w:firstRow="0" w:lastRow="0" w:firstColumn="0" w:lastColumn="0" w:oddVBand="0" w:evenVBand="0" w:oddHBand="1" w:evenHBand="0" w:firstRowFirstColumn="0" w:firstRowLastColumn="0" w:lastRowFirstColumn="0" w:lastRowLastColumn="0"/>
            </w:pPr>
            <w:r>
              <w:t>Yes</w:t>
            </w:r>
          </w:p>
        </w:tc>
        <w:tc>
          <w:tcPr>
            <w:tcW w:w="2340" w:type="dxa"/>
          </w:tcPr>
          <w:p w14:paraId="56C3D446" w14:textId="3788E711" w:rsidR="000D64C1" w:rsidRDefault="000D64C1" w:rsidP="002512BD">
            <w:pPr>
              <w:spacing w:line="480" w:lineRule="auto"/>
              <w:cnfStyle w:val="000000100000" w:firstRow="0" w:lastRow="0" w:firstColumn="0" w:lastColumn="0" w:oddVBand="0" w:evenVBand="0" w:oddHBand="1" w:evenHBand="0" w:firstRowFirstColumn="0" w:firstRowLastColumn="0" w:lastRowFirstColumn="0" w:lastRowLastColumn="0"/>
            </w:pPr>
            <w:r>
              <w:t>1</w:t>
            </w:r>
          </w:p>
        </w:tc>
        <w:tc>
          <w:tcPr>
            <w:tcW w:w="1530" w:type="dxa"/>
          </w:tcPr>
          <w:p w14:paraId="31B364C9" w14:textId="1A154CD2" w:rsidR="000D64C1" w:rsidRDefault="000D64C1" w:rsidP="002512BD">
            <w:pPr>
              <w:spacing w:line="480" w:lineRule="auto"/>
              <w:cnfStyle w:val="000000100000" w:firstRow="0" w:lastRow="0" w:firstColumn="0" w:lastColumn="0" w:oddVBand="0" w:evenVBand="0" w:oddHBand="1" w:evenHBand="0" w:firstRowFirstColumn="0" w:firstRowLastColumn="0" w:lastRowFirstColumn="0" w:lastRowLastColumn="0"/>
            </w:pPr>
            <w:r>
              <w:t>4 hours</w:t>
            </w:r>
          </w:p>
        </w:tc>
      </w:tr>
      <w:tr w:rsidR="000D64C1" w14:paraId="36640E81" w14:textId="77777777" w:rsidTr="003767EA">
        <w:trPr>
          <w:jc w:val="center"/>
        </w:trPr>
        <w:tc>
          <w:tcPr>
            <w:cnfStyle w:val="001000000000" w:firstRow="0" w:lastRow="0" w:firstColumn="1" w:lastColumn="0" w:oddVBand="0" w:evenVBand="0" w:oddHBand="0" w:evenHBand="0" w:firstRowFirstColumn="0" w:firstRowLastColumn="0" w:lastRowFirstColumn="0" w:lastRowLastColumn="0"/>
            <w:tcW w:w="1458" w:type="dxa"/>
          </w:tcPr>
          <w:p w14:paraId="6C72AF29" w14:textId="23DFD343" w:rsidR="000D64C1" w:rsidRDefault="000D64C1" w:rsidP="002512BD">
            <w:pPr>
              <w:spacing w:line="480" w:lineRule="auto"/>
            </w:pPr>
            <w:r>
              <w:t>1-5</w:t>
            </w:r>
          </w:p>
        </w:tc>
        <w:tc>
          <w:tcPr>
            <w:tcW w:w="1260" w:type="dxa"/>
          </w:tcPr>
          <w:p w14:paraId="06B6B5B4" w14:textId="5CB88901" w:rsidR="000D64C1" w:rsidRDefault="000D64C1" w:rsidP="002512BD">
            <w:pPr>
              <w:spacing w:line="480" w:lineRule="auto"/>
              <w:cnfStyle w:val="000000000000" w:firstRow="0" w:lastRow="0" w:firstColumn="0" w:lastColumn="0" w:oddVBand="0" w:evenVBand="0" w:oddHBand="0" w:evenHBand="0" w:firstRowFirstColumn="0" w:firstRowLastColumn="0" w:lastRowFirstColumn="0" w:lastRowLastColumn="0"/>
            </w:pPr>
            <w:r>
              <w:t>Yes</w:t>
            </w:r>
          </w:p>
        </w:tc>
        <w:tc>
          <w:tcPr>
            <w:tcW w:w="1080" w:type="dxa"/>
          </w:tcPr>
          <w:p w14:paraId="2A656CF8" w14:textId="2E6CD922" w:rsidR="000D64C1" w:rsidRDefault="000D64C1" w:rsidP="002512BD">
            <w:pPr>
              <w:spacing w:line="480" w:lineRule="auto"/>
              <w:cnfStyle w:val="000000000000" w:firstRow="0" w:lastRow="0" w:firstColumn="0" w:lastColumn="0" w:oddVBand="0" w:evenVBand="0" w:oddHBand="0" w:evenHBand="0" w:firstRowFirstColumn="0" w:firstRowLastColumn="0" w:lastRowFirstColumn="0" w:lastRowLastColumn="0"/>
            </w:pPr>
            <w:r>
              <w:t>Yes</w:t>
            </w:r>
          </w:p>
        </w:tc>
        <w:tc>
          <w:tcPr>
            <w:tcW w:w="2340" w:type="dxa"/>
          </w:tcPr>
          <w:p w14:paraId="101230E0" w14:textId="20D2CB2A" w:rsidR="000D64C1" w:rsidRDefault="000D64C1" w:rsidP="002512BD">
            <w:pPr>
              <w:spacing w:line="480" w:lineRule="auto"/>
              <w:cnfStyle w:val="000000000000" w:firstRow="0" w:lastRow="0" w:firstColumn="0" w:lastColumn="0" w:oddVBand="0" w:evenVBand="0" w:oddHBand="0" w:evenHBand="0" w:firstRowFirstColumn="0" w:firstRowLastColumn="0" w:lastRowFirstColumn="0" w:lastRowLastColumn="0"/>
            </w:pPr>
            <w:r>
              <w:t>1</w:t>
            </w:r>
          </w:p>
        </w:tc>
        <w:tc>
          <w:tcPr>
            <w:tcW w:w="1530" w:type="dxa"/>
          </w:tcPr>
          <w:p w14:paraId="24E9BF7E" w14:textId="51C8CD9E" w:rsidR="000D64C1" w:rsidRDefault="000D64C1" w:rsidP="002512BD">
            <w:pPr>
              <w:spacing w:line="480" w:lineRule="auto"/>
              <w:cnfStyle w:val="000000000000" w:firstRow="0" w:lastRow="0" w:firstColumn="0" w:lastColumn="0" w:oddVBand="0" w:evenVBand="0" w:oddHBand="0" w:evenHBand="0" w:firstRowFirstColumn="0" w:firstRowLastColumn="0" w:lastRowFirstColumn="0" w:lastRowLastColumn="0"/>
            </w:pPr>
            <w:r>
              <w:t>8 hours</w:t>
            </w:r>
          </w:p>
        </w:tc>
      </w:tr>
      <w:tr w:rsidR="000D64C1" w14:paraId="799D345E" w14:textId="77777777" w:rsidTr="003767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8" w:type="dxa"/>
          </w:tcPr>
          <w:p w14:paraId="378D3A83" w14:textId="307A3B43" w:rsidR="000D64C1" w:rsidRDefault="000D64C1" w:rsidP="002512BD">
            <w:pPr>
              <w:spacing w:line="480" w:lineRule="auto"/>
            </w:pPr>
            <w:r>
              <w:t>6-12</w:t>
            </w:r>
          </w:p>
        </w:tc>
        <w:tc>
          <w:tcPr>
            <w:tcW w:w="1260" w:type="dxa"/>
          </w:tcPr>
          <w:p w14:paraId="400A90A7" w14:textId="5C403368" w:rsidR="000D64C1" w:rsidRDefault="000D64C1" w:rsidP="002512BD">
            <w:pPr>
              <w:spacing w:line="480" w:lineRule="auto"/>
              <w:cnfStyle w:val="000000100000" w:firstRow="0" w:lastRow="0" w:firstColumn="0" w:lastColumn="0" w:oddVBand="0" w:evenVBand="0" w:oddHBand="1" w:evenHBand="0" w:firstRowFirstColumn="0" w:firstRowLastColumn="0" w:lastRowFirstColumn="0" w:lastRowLastColumn="0"/>
            </w:pPr>
            <w:r>
              <w:t>Yes</w:t>
            </w:r>
          </w:p>
        </w:tc>
        <w:tc>
          <w:tcPr>
            <w:tcW w:w="1080" w:type="dxa"/>
          </w:tcPr>
          <w:p w14:paraId="705C2112" w14:textId="26011438" w:rsidR="000D64C1" w:rsidRDefault="000D64C1" w:rsidP="002512BD">
            <w:pPr>
              <w:spacing w:line="480" w:lineRule="auto"/>
              <w:cnfStyle w:val="000000100000" w:firstRow="0" w:lastRow="0" w:firstColumn="0" w:lastColumn="0" w:oddVBand="0" w:evenVBand="0" w:oddHBand="1" w:evenHBand="0" w:firstRowFirstColumn="0" w:firstRowLastColumn="0" w:lastRowFirstColumn="0" w:lastRowLastColumn="0"/>
            </w:pPr>
            <w:r>
              <w:t>No</w:t>
            </w:r>
          </w:p>
        </w:tc>
        <w:tc>
          <w:tcPr>
            <w:tcW w:w="2340" w:type="dxa"/>
          </w:tcPr>
          <w:p w14:paraId="196D978B" w14:textId="1271705A" w:rsidR="000D64C1" w:rsidRDefault="000D64C1" w:rsidP="002512BD">
            <w:pPr>
              <w:spacing w:line="480" w:lineRule="auto"/>
              <w:cnfStyle w:val="000000100000" w:firstRow="0" w:lastRow="0" w:firstColumn="0" w:lastColumn="0" w:oddVBand="0" w:evenVBand="0" w:oddHBand="1" w:evenHBand="0" w:firstRowFirstColumn="0" w:firstRowLastColumn="0" w:lastRowFirstColumn="0" w:lastRowLastColumn="0"/>
            </w:pPr>
            <w:r>
              <w:t>7</w:t>
            </w:r>
          </w:p>
        </w:tc>
        <w:tc>
          <w:tcPr>
            <w:tcW w:w="1530" w:type="dxa"/>
          </w:tcPr>
          <w:p w14:paraId="1C5B6778" w14:textId="24EFF587" w:rsidR="000D64C1" w:rsidRDefault="000D64C1" w:rsidP="002512BD">
            <w:pPr>
              <w:spacing w:line="480" w:lineRule="auto"/>
              <w:cnfStyle w:val="000000100000" w:firstRow="0" w:lastRow="0" w:firstColumn="0" w:lastColumn="0" w:oddVBand="0" w:evenVBand="0" w:oddHBand="1" w:evenHBand="0" w:firstRowFirstColumn="0" w:firstRowLastColumn="0" w:lastRowFirstColumn="0" w:lastRowLastColumn="0"/>
            </w:pPr>
            <w:r>
              <w:t>8 hours</w:t>
            </w:r>
          </w:p>
        </w:tc>
      </w:tr>
    </w:tbl>
    <w:p w14:paraId="0722DFD4" w14:textId="3FD9808F" w:rsidR="000D64C1" w:rsidRDefault="003767EA" w:rsidP="00AD48A7">
      <w:pPr>
        <w:pStyle w:val="Subtitle"/>
      </w:pPr>
      <w:r>
        <w:t>Table 1</w:t>
      </w:r>
      <w:r>
        <w:t xml:space="preserve">: </w:t>
      </w:r>
      <w:r>
        <w:t xml:space="preserve">Summary of </w:t>
      </w:r>
      <w:r w:rsidR="00B12186">
        <w:t>school time</w:t>
      </w:r>
      <w:r>
        <w:t xml:space="preserve"> schedule restrictions for specific grades.</w:t>
      </w:r>
    </w:p>
    <w:p w14:paraId="15CA30B6" w14:textId="1D044DB0" w:rsidR="00E96F49" w:rsidRDefault="00EA00E0" w:rsidP="002512BD">
      <w:pPr>
        <w:spacing w:line="480" w:lineRule="auto"/>
        <w:ind w:firstLine="720"/>
      </w:pPr>
      <w:r>
        <w:t xml:space="preserve">The </w:t>
      </w:r>
      <w:r w:rsidR="009E3F62">
        <w:t>individual</w:t>
      </w:r>
      <w:r w:rsidR="002512BD">
        <w:t xml:space="preserve"> will be assigned a series of </w:t>
      </w:r>
      <w:r w:rsidR="00A67341">
        <w:t>room</w:t>
      </w:r>
      <w:r w:rsidR="002512BD">
        <w:t xml:space="preserve"> numbers </w:t>
      </w:r>
      <w:r w:rsidR="009E3F62">
        <w:t>in order to mimic actual movement through the school</w:t>
      </w:r>
      <w:r>
        <w:t xml:space="preserve"> during a typical day</w:t>
      </w:r>
      <w:r w:rsidR="009E3F62">
        <w:t xml:space="preserve">. </w:t>
      </w:r>
      <w:r w:rsidR="000B5DE6">
        <w:t xml:space="preserve"> </w:t>
      </w:r>
      <w:r w:rsidR="00A67341">
        <w:t xml:space="preserve">For attending </w:t>
      </w:r>
      <w:r w:rsidR="006769F5">
        <w:t xml:space="preserve">those </w:t>
      </w:r>
      <w:proofErr w:type="gramStart"/>
      <w:r w:rsidR="005C19C8">
        <w:t>1</w:t>
      </w:r>
      <w:r w:rsidR="005C19C8" w:rsidRPr="005C19C8">
        <w:rPr>
          <w:vertAlign w:val="superscript"/>
        </w:rPr>
        <w:t>st</w:t>
      </w:r>
      <w:r w:rsidR="005C19C8">
        <w:t xml:space="preserve"> </w:t>
      </w:r>
      <w:r w:rsidR="00A67341">
        <w:t xml:space="preserve"> through</w:t>
      </w:r>
      <w:proofErr w:type="gramEnd"/>
      <w:r w:rsidR="00A67341">
        <w:t xml:space="preserve"> </w:t>
      </w:r>
      <w:r w:rsidR="009A57AF">
        <w:t>5</w:t>
      </w:r>
      <w:r w:rsidR="00A67341" w:rsidRPr="00A67341">
        <w:rPr>
          <w:vertAlign w:val="superscript"/>
        </w:rPr>
        <w:t>rd</w:t>
      </w:r>
      <w:r w:rsidR="00A67341">
        <w:t xml:space="preserve">  g</w:t>
      </w:r>
      <w:r w:rsidR="006769F5">
        <w:t>rade</w:t>
      </w:r>
      <w:r w:rsidR="0008678E">
        <w:t xml:space="preserve"> they will be restricted to a 4 </w:t>
      </w:r>
      <w:r w:rsidR="00A67341">
        <w:t xml:space="preserve">room schedule </w:t>
      </w:r>
      <w:r w:rsidR="0008678E">
        <w:t>(rep</w:t>
      </w:r>
      <w:r w:rsidR="000B5DE6">
        <w:t xml:space="preserve">resenting their classroom, </w:t>
      </w:r>
      <w:r w:rsidR="0008678E">
        <w:t>l</w:t>
      </w:r>
      <w:r w:rsidR="00A67341">
        <w:t>unch, and recess).</w:t>
      </w:r>
      <w:r w:rsidR="009A57AF">
        <w:t xml:space="preserve"> </w:t>
      </w:r>
      <w:r w:rsidR="000B5DE6">
        <w:t xml:space="preserve"> Time spent in</w:t>
      </w:r>
      <w:r w:rsidR="00717C0A">
        <w:t xml:space="preserve"> lunch, and recess will all last 60 minutes each, while the remaining time will be spent in the classrooms. </w:t>
      </w:r>
      <w:r w:rsidR="009A57AF">
        <w:t>Students from 6</w:t>
      </w:r>
      <w:r w:rsidR="009A57AF" w:rsidRPr="009A57AF">
        <w:rPr>
          <w:vertAlign w:val="superscript"/>
        </w:rPr>
        <w:t>th</w:t>
      </w:r>
      <w:r w:rsidR="009A57AF">
        <w:t>-12</w:t>
      </w:r>
      <w:r w:rsidR="009A57AF" w:rsidRPr="009A57AF">
        <w:rPr>
          <w:vertAlign w:val="superscript"/>
        </w:rPr>
        <w:t>th</w:t>
      </w:r>
      <w:r w:rsidR="009A57AF">
        <w:t xml:space="preserve"> grade will be assigned a </w:t>
      </w:r>
      <w:proofErr w:type="gramStart"/>
      <w:r w:rsidR="009A57AF">
        <w:t>7-9 room</w:t>
      </w:r>
      <w:proofErr w:type="gramEnd"/>
      <w:r w:rsidR="009A57AF">
        <w:t xml:space="preserve"> schedule (representing the common use of</w:t>
      </w:r>
      <w:r w:rsidR="00256B3E" w:rsidRPr="00256B3E">
        <w:t xml:space="preserve"> </w:t>
      </w:r>
      <w:r w:rsidR="00256B3E">
        <w:t>departmentalized c</w:t>
      </w:r>
      <w:r w:rsidR="00256B3E" w:rsidRPr="00256B3E">
        <w:t>lassrooms</w:t>
      </w:r>
      <w:r w:rsidR="00256B3E">
        <w:t>)</w:t>
      </w:r>
      <w:r w:rsidR="009A57AF">
        <w:t xml:space="preserve">. </w:t>
      </w:r>
      <w:r w:rsidR="00E96F49">
        <w:t xml:space="preserve">If the individual is of age 5 (kindergarten) they will be assigned a half school day for the school they are attending. Half will be assigned a morning half day and the other half will be assigned </w:t>
      </w:r>
      <w:proofErr w:type="gramStart"/>
      <w:r w:rsidR="00E96F49">
        <w:t>a</w:t>
      </w:r>
      <w:proofErr w:type="gramEnd"/>
      <w:r w:rsidR="00E96F49">
        <w:t xml:space="preserve"> afternoon half day.  The kindergarten schedules will consist of a </w:t>
      </w:r>
      <w:proofErr w:type="gramStart"/>
      <w:r w:rsidR="00E96F49">
        <w:t>three room</w:t>
      </w:r>
      <w:proofErr w:type="gramEnd"/>
      <w:r w:rsidR="00E96F49">
        <w:t xml:space="preserve"> schedule (representing recess, classroom and lunch).  Lunch will last for 60 minute time period. After school they will return home for the rest of the day.</w:t>
      </w:r>
    </w:p>
    <w:p w14:paraId="5BCF4A13" w14:textId="77777777" w:rsidR="003767EA" w:rsidRDefault="00717C0A" w:rsidP="002512BD">
      <w:pPr>
        <w:spacing w:line="480" w:lineRule="auto"/>
        <w:ind w:firstLine="720"/>
      </w:pPr>
      <w:r>
        <w:t>Each room</w:t>
      </w:r>
      <w:r w:rsidR="00C713AE">
        <w:t xml:space="preserve"> assigned</w:t>
      </w:r>
      <w:r>
        <w:t xml:space="preserve"> </w:t>
      </w:r>
      <w:r w:rsidR="00C713AE">
        <w:t>a</w:t>
      </w:r>
      <w:r w:rsidR="00E31CE5">
        <w:t>n</w:t>
      </w:r>
      <w:r>
        <w:t xml:space="preserve"> equal amount of time during the school day. The distribution of rooms assigned will follow </w:t>
      </w:r>
      <w:r w:rsidR="00E96F49">
        <w:t>a</w:t>
      </w:r>
      <w:r>
        <w:t xml:space="preserve"> </w:t>
      </w:r>
      <w:r w:rsidR="00E31CE5">
        <w:t xml:space="preserve">discrete </w:t>
      </w:r>
      <w:r>
        <w:t xml:space="preserve">expediential distribution with 7 rooms being the highest probability. </w:t>
      </w:r>
      <w:r w:rsidR="002512BD">
        <w:t xml:space="preserve">The number of </w:t>
      </w:r>
      <w:r w:rsidR="009E3F62">
        <w:t>individuals</w:t>
      </w:r>
      <w:r w:rsidR="002512BD">
        <w:t xml:space="preserve"> assigned to a classroom will match </w:t>
      </w:r>
      <w:r w:rsidR="006E000D">
        <w:t>a</w:t>
      </w:r>
      <w:r w:rsidR="009E3F62">
        <w:t xml:space="preserve"> </w:t>
      </w:r>
      <w:r w:rsidR="00E31CE5">
        <w:t>discrete normal distribution</w:t>
      </w:r>
      <w:r w:rsidR="009E3F62">
        <w:t xml:space="preserve"> with the mean set at the average pupil/teacher ratio</w:t>
      </w:r>
      <w:r w:rsidR="00C570FA">
        <w:t xml:space="preserve"> </w:t>
      </w:r>
      <w:r w:rsidR="009E3F62">
        <w:t xml:space="preserve">for the school </w:t>
      </w:r>
      <w:r w:rsidR="00D901AD">
        <w:t xml:space="preserve">(retrieved from the CCD and PSS datasets) </w:t>
      </w:r>
      <w:r w:rsidR="009E3F62">
        <w:t>and range of 10 to 30</w:t>
      </w:r>
      <w:r w:rsidR="00C570FA">
        <w:t>.</w:t>
      </w:r>
      <w:r w:rsidR="00511FBB">
        <w:t xml:space="preserve"> </w:t>
      </w:r>
      <w:r w:rsidR="00C570FA">
        <w:t>During the weekday they will attend the school for a set number of hours based on the hours provided from CCD</w:t>
      </w:r>
      <w:r w:rsidR="00C570FA" w:rsidRPr="008553F6">
        <w:t xml:space="preserve"> </w:t>
      </w:r>
      <w:r w:rsidR="00C570FA">
        <w:t>and PSS datasets.  If school day hours are not listed it will be ass</w:t>
      </w:r>
      <w:r>
        <w:t xml:space="preserve">umed to be a </w:t>
      </w:r>
      <w:proofErr w:type="gramStart"/>
      <w:r>
        <w:t>8 hour</w:t>
      </w:r>
      <w:proofErr w:type="gramEnd"/>
      <w:r>
        <w:t xml:space="preserve"> school day.</w:t>
      </w:r>
    </w:p>
    <w:tbl>
      <w:tblPr>
        <w:tblStyle w:val="LightList"/>
        <w:tblW w:w="0" w:type="auto"/>
        <w:tblLook w:val="04A0" w:firstRow="1" w:lastRow="0" w:firstColumn="1" w:lastColumn="0" w:noHBand="0" w:noVBand="1"/>
      </w:tblPr>
      <w:tblGrid>
        <w:gridCol w:w="2372"/>
        <w:gridCol w:w="2372"/>
        <w:gridCol w:w="2373"/>
        <w:gridCol w:w="2373"/>
      </w:tblGrid>
      <w:tr w:rsidR="003767EA" w14:paraId="784D2E7D" w14:textId="0CB4F944" w:rsidTr="00376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2" w:type="dxa"/>
          </w:tcPr>
          <w:p w14:paraId="6F0C6500" w14:textId="7C3D212F" w:rsidR="003767EA" w:rsidRDefault="003767EA" w:rsidP="002512BD">
            <w:pPr>
              <w:spacing w:line="480" w:lineRule="auto"/>
            </w:pPr>
            <w:r>
              <w:t>Age Range</w:t>
            </w:r>
          </w:p>
        </w:tc>
        <w:tc>
          <w:tcPr>
            <w:tcW w:w="2372" w:type="dxa"/>
          </w:tcPr>
          <w:p w14:paraId="498BA091" w14:textId="5E5BA5F2" w:rsidR="003767EA" w:rsidRDefault="003767EA" w:rsidP="00827485">
            <w:pPr>
              <w:spacing w:line="480" w:lineRule="auto"/>
              <w:cnfStyle w:val="100000000000" w:firstRow="1" w:lastRow="0" w:firstColumn="0" w:lastColumn="0" w:oddVBand="0" w:evenVBand="0" w:oddHBand="0" w:evenHBand="0" w:firstRowFirstColumn="0" w:firstRowLastColumn="0" w:lastRowFirstColumn="0" w:lastRowLastColumn="0"/>
            </w:pPr>
            <w:r>
              <w:t xml:space="preserve">Mimic Adult </w:t>
            </w:r>
          </w:p>
        </w:tc>
        <w:tc>
          <w:tcPr>
            <w:tcW w:w="2373" w:type="dxa"/>
          </w:tcPr>
          <w:p w14:paraId="0C9BC65A" w14:textId="390C8A24" w:rsidR="003767EA" w:rsidRDefault="003767EA" w:rsidP="002512BD">
            <w:pPr>
              <w:spacing w:line="480" w:lineRule="auto"/>
              <w:cnfStyle w:val="100000000000" w:firstRow="1" w:lastRow="0" w:firstColumn="0" w:lastColumn="0" w:oddVBand="0" w:evenVBand="0" w:oddHBand="0" w:evenHBand="0" w:firstRowFirstColumn="0" w:firstRowLastColumn="0" w:lastRowFirstColumn="0" w:lastRowLastColumn="0"/>
            </w:pPr>
            <w:r>
              <w:t>Radius of Travel</w:t>
            </w:r>
          </w:p>
        </w:tc>
        <w:tc>
          <w:tcPr>
            <w:tcW w:w="2373" w:type="dxa"/>
          </w:tcPr>
          <w:p w14:paraId="15CB63F9" w14:textId="11F4F51C" w:rsidR="003767EA" w:rsidRDefault="003767EA" w:rsidP="002512BD">
            <w:pPr>
              <w:spacing w:line="480" w:lineRule="auto"/>
              <w:cnfStyle w:val="100000000000" w:firstRow="1" w:lastRow="0" w:firstColumn="0" w:lastColumn="0" w:oddVBand="0" w:evenVBand="0" w:oddHBand="0" w:evenHBand="0" w:firstRowFirstColumn="0" w:firstRowLastColumn="0" w:lastRowFirstColumn="0" w:lastRowLastColumn="0"/>
            </w:pPr>
            <w:r>
              <w:t>Curfew</w:t>
            </w:r>
          </w:p>
        </w:tc>
      </w:tr>
      <w:tr w:rsidR="003767EA" w14:paraId="249BDC15" w14:textId="36C6F8C3" w:rsidTr="00376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2" w:type="dxa"/>
          </w:tcPr>
          <w:p w14:paraId="43FD7270" w14:textId="4310A969" w:rsidR="003767EA" w:rsidRDefault="003767EA" w:rsidP="002512BD">
            <w:pPr>
              <w:spacing w:line="480" w:lineRule="auto"/>
            </w:pPr>
            <w:r>
              <w:t>5-13</w:t>
            </w:r>
          </w:p>
        </w:tc>
        <w:tc>
          <w:tcPr>
            <w:tcW w:w="2372" w:type="dxa"/>
          </w:tcPr>
          <w:p w14:paraId="6D1C046F" w14:textId="6A1DD6D9" w:rsidR="003767EA" w:rsidRDefault="003767EA" w:rsidP="002512BD">
            <w:pPr>
              <w:spacing w:line="480" w:lineRule="auto"/>
              <w:cnfStyle w:val="000000100000" w:firstRow="0" w:lastRow="0" w:firstColumn="0" w:lastColumn="0" w:oddVBand="0" w:evenVBand="0" w:oddHBand="1" w:evenHBand="0" w:firstRowFirstColumn="0" w:firstRowLastColumn="0" w:lastRowFirstColumn="0" w:lastRowLastColumn="0"/>
            </w:pPr>
            <w:r>
              <w:t>Yes</w:t>
            </w:r>
          </w:p>
        </w:tc>
        <w:tc>
          <w:tcPr>
            <w:tcW w:w="2373" w:type="dxa"/>
          </w:tcPr>
          <w:p w14:paraId="66E2F6AE" w14:textId="15C833C0" w:rsidR="003767EA" w:rsidRDefault="003767EA" w:rsidP="002512BD">
            <w:pPr>
              <w:spacing w:line="480" w:lineRule="auto"/>
              <w:cnfStyle w:val="000000100000" w:firstRow="0" w:lastRow="0" w:firstColumn="0" w:lastColumn="0" w:oddVBand="0" w:evenVBand="0" w:oddHBand="1" w:evenHBand="0" w:firstRowFirstColumn="0" w:firstRowLastColumn="0" w:lastRowFirstColumn="0" w:lastRowLastColumn="0"/>
            </w:pPr>
            <w:r>
              <w:t>N/A</w:t>
            </w:r>
          </w:p>
        </w:tc>
        <w:tc>
          <w:tcPr>
            <w:tcW w:w="2373" w:type="dxa"/>
          </w:tcPr>
          <w:p w14:paraId="0A421840" w14:textId="30793499" w:rsidR="003767EA" w:rsidRDefault="003767EA" w:rsidP="002512BD">
            <w:pPr>
              <w:spacing w:line="480" w:lineRule="auto"/>
              <w:cnfStyle w:val="000000100000" w:firstRow="0" w:lastRow="0" w:firstColumn="0" w:lastColumn="0" w:oddVBand="0" w:evenVBand="0" w:oddHBand="1" w:evenHBand="0" w:firstRowFirstColumn="0" w:firstRowLastColumn="0" w:lastRowFirstColumn="0" w:lastRowLastColumn="0"/>
            </w:pPr>
            <w:r>
              <w:t>N/A</w:t>
            </w:r>
          </w:p>
        </w:tc>
      </w:tr>
      <w:tr w:rsidR="003767EA" w14:paraId="1A281B79" w14:textId="24A906B3" w:rsidTr="003767EA">
        <w:tc>
          <w:tcPr>
            <w:cnfStyle w:val="001000000000" w:firstRow="0" w:lastRow="0" w:firstColumn="1" w:lastColumn="0" w:oddVBand="0" w:evenVBand="0" w:oddHBand="0" w:evenHBand="0" w:firstRowFirstColumn="0" w:firstRowLastColumn="0" w:lastRowFirstColumn="0" w:lastRowLastColumn="0"/>
            <w:tcW w:w="2372" w:type="dxa"/>
          </w:tcPr>
          <w:p w14:paraId="0A56D1D9" w14:textId="1A8DBE6E" w:rsidR="003767EA" w:rsidRDefault="003767EA" w:rsidP="002512BD">
            <w:pPr>
              <w:spacing w:line="480" w:lineRule="auto"/>
            </w:pPr>
            <w:r>
              <w:t>14-15</w:t>
            </w:r>
          </w:p>
        </w:tc>
        <w:tc>
          <w:tcPr>
            <w:tcW w:w="2372" w:type="dxa"/>
          </w:tcPr>
          <w:p w14:paraId="3FBD187F" w14:textId="15156793" w:rsidR="003767EA" w:rsidRDefault="003767EA" w:rsidP="002512BD">
            <w:pPr>
              <w:spacing w:line="480" w:lineRule="auto"/>
              <w:cnfStyle w:val="000000000000" w:firstRow="0" w:lastRow="0" w:firstColumn="0" w:lastColumn="0" w:oddVBand="0" w:evenVBand="0" w:oddHBand="0" w:evenHBand="0" w:firstRowFirstColumn="0" w:firstRowLastColumn="0" w:lastRowFirstColumn="0" w:lastRowLastColumn="0"/>
            </w:pPr>
            <w:r>
              <w:t>No</w:t>
            </w:r>
          </w:p>
        </w:tc>
        <w:tc>
          <w:tcPr>
            <w:tcW w:w="2373" w:type="dxa"/>
          </w:tcPr>
          <w:p w14:paraId="54618F7C" w14:textId="71333A42" w:rsidR="003767EA" w:rsidRDefault="003767EA" w:rsidP="002512BD">
            <w:pPr>
              <w:spacing w:line="480" w:lineRule="auto"/>
              <w:cnfStyle w:val="000000000000" w:firstRow="0" w:lastRow="0" w:firstColumn="0" w:lastColumn="0" w:oddVBand="0" w:evenVBand="0" w:oddHBand="0" w:evenHBand="0" w:firstRowFirstColumn="0" w:firstRowLastColumn="0" w:lastRowFirstColumn="0" w:lastRowLastColumn="0"/>
            </w:pPr>
            <w:r>
              <w:t>2 miles from home</w:t>
            </w:r>
          </w:p>
        </w:tc>
        <w:tc>
          <w:tcPr>
            <w:tcW w:w="2373" w:type="dxa"/>
          </w:tcPr>
          <w:p w14:paraId="0372C464" w14:textId="7D6BED3D" w:rsidR="003767EA" w:rsidRDefault="003767EA" w:rsidP="002512BD">
            <w:pPr>
              <w:spacing w:line="480" w:lineRule="auto"/>
              <w:cnfStyle w:val="000000000000" w:firstRow="0" w:lastRow="0" w:firstColumn="0" w:lastColumn="0" w:oddVBand="0" w:evenVBand="0" w:oddHBand="0" w:evenHBand="0" w:firstRowFirstColumn="0" w:firstRowLastColumn="0" w:lastRowFirstColumn="0" w:lastRowLastColumn="0"/>
            </w:pPr>
            <w:r>
              <w:t>5:00PM</w:t>
            </w:r>
          </w:p>
        </w:tc>
      </w:tr>
      <w:tr w:rsidR="003767EA" w14:paraId="5EE363AD" w14:textId="64E4EF1E" w:rsidTr="00376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2" w:type="dxa"/>
          </w:tcPr>
          <w:p w14:paraId="0FB2B119" w14:textId="4ACF4279" w:rsidR="003767EA" w:rsidRDefault="003767EA" w:rsidP="002512BD">
            <w:pPr>
              <w:spacing w:line="480" w:lineRule="auto"/>
            </w:pPr>
            <w:r>
              <w:t>16-17</w:t>
            </w:r>
          </w:p>
        </w:tc>
        <w:tc>
          <w:tcPr>
            <w:tcW w:w="2372" w:type="dxa"/>
          </w:tcPr>
          <w:p w14:paraId="5540D224" w14:textId="0C3604DC" w:rsidR="003767EA" w:rsidRDefault="003767EA" w:rsidP="002512BD">
            <w:pPr>
              <w:spacing w:line="480" w:lineRule="auto"/>
              <w:cnfStyle w:val="000000100000" w:firstRow="0" w:lastRow="0" w:firstColumn="0" w:lastColumn="0" w:oddVBand="0" w:evenVBand="0" w:oddHBand="1" w:evenHBand="0" w:firstRowFirstColumn="0" w:firstRowLastColumn="0" w:lastRowFirstColumn="0" w:lastRowLastColumn="0"/>
            </w:pPr>
            <w:r>
              <w:t>No</w:t>
            </w:r>
          </w:p>
        </w:tc>
        <w:tc>
          <w:tcPr>
            <w:tcW w:w="2373" w:type="dxa"/>
          </w:tcPr>
          <w:p w14:paraId="32CA828D" w14:textId="0F652ACA" w:rsidR="003767EA" w:rsidRDefault="003767EA" w:rsidP="002512BD">
            <w:pPr>
              <w:spacing w:line="480" w:lineRule="auto"/>
              <w:cnfStyle w:val="000000100000" w:firstRow="0" w:lastRow="0" w:firstColumn="0" w:lastColumn="0" w:oddVBand="0" w:evenVBand="0" w:oddHBand="1" w:evenHBand="0" w:firstRowFirstColumn="0" w:firstRowLastColumn="0" w:lastRowFirstColumn="0" w:lastRowLastColumn="0"/>
            </w:pPr>
            <w:r>
              <w:t>10 miles from home</w:t>
            </w:r>
          </w:p>
        </w:tc>
        <w:tc>
          <w:tcPr>
            <w:tcW w:w="2373" w:type="dxa"/>
          </w:tcPr>
          <w:p w14:paraId="3DB633FB" w14:textId="37274A12" w:rsidR="003767EA" w:rsidRDefault="003767EA" w:rsidP="002512BD">
            <w:pPr>
              <w:spacing w:line="480" w:lineRule="auto"/>
              <w:cnfStyle w:val="000000100000" w:firstRow="0" w:lastRow="0" w:firstColumn="0" w:lastColumn="0" w:oddVBand="0" w:evenVBand="0" w:oddHBand="1" w:evenHBand="0" w:firstRowFirstColumn="0" w:firstRowLastColumn="0" w:lastRowFirstColumn="0" w:lastRowLastColumn="0"/>
            </w:pPr>
            <w:r>
              <w:t>8:00PM</w:t>
            </w:r>
          </w:p>
        </w:tc>
      </w:tr>
    </w:tbl>
    <w:p w14:paraId="261BE898" w14:textId="1E7A63F3" w:rsidR="003767EA" w:rsidRPr="004920E8" w:rsidRDefault="003767EA" w:rsidP="003767EA">
      <w:pPr>
        <w:pStyle w:val="Subtitle"/>
      </w:pPr>
      <w:r>
        <w:t>Table 2</w:t>
      </w:r>
      <w:r>
        <w:t xml:space="preserve">: Summary of </w:t>
      </w:r>
      <w:r>
        <w:t>free time restrictions</w:t>
      </w:r>
      <w:r>
        <w:t xml:space="preserve"> for </w:t>
      </w:r>
      <w:r>
        <w:t xml:space="preserve">specific age ranges of </w:t>
      </w:r>
      <w:r>
        <w:t>school age children.</w:t>
      </w:r>
    </w:p>
    <w:p w14:paraId="55918B04" w14:textId="3A599890" w:rsidR="00C570FA" w:rsidRDefault="00717C0A" w:rsidP="002512BD">
      <w:pPr>
        <w:spacing w:line="480" w:lineRule="auto"/>
        <w:ind w:firstLine="720"/>
      </w:pPr>
      <w:r>
        <w:t xml:space="preserve"> </w:t>
      </w:r>
    </w:p>
    <w:p w14:paraId="40DBCF4D" w14:textId="3FB52E71" w:rsidR="00EF4FEC" w:rsidRDefault="00C00F4E" w:rsidP="00EF4FEC">
      <w:pPr>
        <w:spacing w:line="480" w:lineRule="auto"/>
        <w:ind w:firstLine="720"/>
        <w:rPr>
          <w:smallCaps/>
        </w:rPr>
      </w:pPr>
      <w:r>
        <w:t>What is done during times not reserved for school</w:t>
      </w:r>
      <w:r w:rsidR="00EF4FEC" w:rsidRPr="00EF4FEC">
        <w:t xml:space="preserve"> </w:t>
      </w:r>
      <w:r>
        <w:t>will be</w:t>
      </w:r>
      <w:r w:rsidR="00EF4FEC" w:rsidRPr="00EF4FEC">
        <w:t xml:space="preserve"> dependent on the age</w:t>
      </w:r>
      <w:r w:rsidR="00E31CE5">
        <w:t xml:space="preserve"> of the </w:t>
      </w:r>
      <w:r w:rsidR="00784346">
        <w:t>individual</w:t>
      </w:r>
      <w:r w:rsidR="00EF4FEC" w:rsidRPr="00EF4FEC">
        <w:t xml:space="preserve">. If they are under the age of </w:t>
      </w:r>
      <w:r w:rsidR="00C736EC">
        <w:t xml:space="preserve">14 </w:t>
      </w:r>
      <w:r w:rsidR="00EF4FEC" w:rsidRPr="00EF4FEC">
        <w:t xml:space="preserve">they will be restricted to following a schedule of an older member of their </w:t>
      </w:r>
      <w:r w:rsidR="00784346">
        <w:t xml:space="preserve">family. </w:t>
      </w:r>
      <w:r w:rsidR="00EF4FEC" w:rsidRPr="00EF4FEC">
        <w:t xml:space="preserve">If the individual is </w:t>
      </w:r>
      <w:r w:rsidR="005C19C8">
        <w:t>age 14-</w:t>
      </w:r>
      <w:r w:rsidR="00EF4FEC" w:rsidRPr="00EF4FEC">
        <w:t xml:space="preserve">16 they will be restricted to visiting other locations with in a </w:t>
      </w:r>
      <w:proofErr w:type="gramStart"/>
      <w:r w:rsidR="00EF4FEC" w:rsidRPr="00EF4FEC">
        <w:t>2 mile</w:t>
      </w:r>
      <w:proofErr w:type="gramEnd"/>
      <w:r w:rsidR="00EF4FEC" w:rsidRPr="00EF4FEC">
        <w:t xml:space="preserve"> radius of their home and required to return home by 5:00PM. Those over the age of 16 will be allowed to travel within a </w:t>
      </w:r>
      <w:proofErr w:type="gramStart"/>
      <w:r w:rsidR="00EF4FEC" w:rsidRPr="00EF4FEC">
        <w:t>10 mile</w:t>
      </w:r>
      <w:proofErr w:type="gramEnd"/>
      <w:r w:rsidR="00EF4FEC" w:rsidRPr="00EF4FEC">
        <w:t xml:space="preserve"> radius of their home and will be required to return home by 8:00PM. </w:t>
      </w:r>
    </w:p>
    <w:p w14:paraId="7F335309" w14:textId="6F057B73" w:rsidR="003E2261" w:rsidRDefault="003E2261" w:rsidP="00A128C1">
      <w:pPr>
        <w:pStyle w:val="Heading5"/>
      </w:pPr>
      <w:r>
        <w:t>Adults (18-100 years of age)</w:t>
      </w:r>
    </w:p>
    <w:p w14:paraId="45316195" w14:textId="405DDC4B" w:rsidR="00C570FA" w:rsidRDefault="00C570FA" w:rsidP="00A128C1">
      <w:pPr>
        <w:pStyle w:val="Heading6"/>
      </w:pPr>
      <w:r>
        <w:t>Working Adult Template</w:t>
      </w:r>
    </w:p>
    <w:p w14:paraId="58E87ACC" w14:textId="27D04E75" w:rsidR="000D1009" w:rsidRDefault="00EA00E0" w:rsidP="002512BD">
      <w:pPr>
        <w:spacing w:line="480" w:lineRule="auto"/>
        <w:ind w:firstLine="720"/>
      </w:pPr>
      <w:r>
        <w:t>If an individual is above the age of 18 they</w:t>
      </w:r>
      <w:r w:rsidR="004A59DE">
        <w:t xml:space="preserve"> will be assigned a location of employment. </w:t>
      </w:r>
      <w:r>
        <w:t xml:space="preserve">The location will be </w:t>
      </w:r>
      <w:r w:rsidR="008553F6">
        <w:t>determined</w:t>
      </w:r>
      <w:r>
        <w:t xml:space="preserve"> based on closet location to </w:t>
      </w:r>
      <w:r w:rsidR="008553F6">
        <w:t>there</w:t>
      </w:r>
      <w:r>
        <w:t xml:space="preserve"> home. </w:t>
      </w:r>
      <w:r w:rsidR="00E5525C">
        <w:t xml:space="preserve"> All locations other than homes will be allowed to have employees. </w:t>
      </w:r>
      <w:r>
        <w:t xml:space="preserve">If the location </w:t>
      </w:r>
      <w:r w:rsidR="007E3017">
        <w:t>closest</w:t>
      </w:r>
      <w:r>
        <w:t xml:space="preserve"> to their home is at capacity then the next nearest location will be selected.  The capacities</w:t>
      </w:r>
      <w:r w:rsidR="008553F6">
        <w:t xml:space="preserve"> for locations will be based off of data from the distribution of </w:t>
      </w:r>
      <w:r w:rsidR="00696C16">
        <w:t>number of employees per establishment provided by the 201</w:t>
      </w:r>
      <w:r w:rsidR="00CD078D">
        <w:t xml:space="preserve">1 Country Business Patterns </w:t>
      </w:r>
      <w:r w:rsidR="00CD078D">
        <w:fldChar w:fldCharType="begin" w:fldLock="1"/>
      </w:r>
      <w:r w:rsidR="00A04878">
        <w:instrText>ADDIN CSL_CITATION { "citationItems" : [ { "id" : "ITEM-1", "itemData" : { "author" : [ { "dropping-particle" : "", "family" : "U.S. Census Bureau", "given" : "", "non-dropping-particle" : "", "parse-names" : false, "suffix" : "" } ], "id" : "ITEM-1", "issued" : { "date-parts" : [ [ "2011" ] ] }, "title" : "2011 County Business Patterns.", "type" : "article-journal" }, "uris" : [ "http://www.mendeley.com/documents/?uuid=9b3ff991-d4f6-4c45-b5d2-6e02f5073d8c" ] } ], "mendeley" : { "previouslyFormattedCitation" : "(U.S. Census Bureau, 2011b)" }, "properties" : { "noteIndex" : 0 }, "schema" : "https://github.com/citation-style-language/schema/raw/master/csl-citation.json" }</w:instrText>
      </w:r>
      <w:r w:rsidR="00CD078D">
        <w:fldChar w:fldCharType="separate"/>
      </w:r>
      <w:r w:rsidR="00CD078D" w:rsidRPr="00CD078D">
        <w:rPr>
          <w:noProof/>
        </w:rPr>
        <w:t>(U.S. Census Bureau, 2011b)</w:t>
      </w:r>
      <w:r w:rsidR="00CD078D">
        <w:fldChar w:fldCharType="end"/>
      </w:r>
      <w:r w:rsidR="007E3017">
        <w:t xml:space="preserve">. </w:t>
      </w:r>
      <w:r w:rsidR="00E33454">
        <w:t xml:space="preserve"> </w:t>
      </w:r>
      <w:r w:rsidR="00511FBB">
        <w:t xml:space="preserve">The number of hours of work per week assigned will range from 1 to 60 hours. </w:t>
      </w:r>
      <w:r w:rsidR="00E33454">
        <w:t xml:space="preserve">The </w:t>
      </w:r>
      <w:r w:rsidR="00E32D54">
        <w:t>distribution</w:t>
      </w:r>
      <w:r w:rsidR="00A96B38">
        <w:t xml:space="preserve"> </w:t>
      </w:r>
      <w:r w:rsidR="00511FBB">
        <w:t xml:space="preserve">of hours will approximate the distribution </w:t>
      </w:r>
      <w:r w:rsidR="00037FB0">
        <w:t xml:space="preserve">and average </w:t>
      </w:r>
      <w:r w:rsidR="00511FBB">
        <w:t>provided by the</w:t>
      </w:r>
      <w:r w:rsidR="00E32D54">
        <w:t xml:space="preserve"> </w:t>
      </w:r>
      <w:r w:rsidR="00511FBB">
        <w:t>“</w:t>
      </w:r>
      <w:r w:rsidR="00E32D54">
        <w:t>Person at Work by Hours Worked</w:t>
      </w:r>
      <w:r w:rsidR="00511FBB">
        <w:t>”</w:t>
      </w:r>
      <w:r w:rsidR="00037FB0">
        <w:t xml:space="preserve"> table </w:t>
      </w:r>
      <w:r w:rsidR="00E32D54">
        <w:t>from the most recent U.S. Census</w:t>
      </w:r>
      <w:r w:rsidR="00A96B38">
        <w:t xml:space="preserve"> </w:t>
      </w:r>
      <w:r w:rsidR="00A96B38">
        <w:fldChar w:fldCharType="begin" w:fldLock="1"/>
      </w:r>
      <w:r w:rsidR="00A04878">
        <w:instrText>ADDIN CSL_CITATION { "citationItems" : [ { "id" : "ITEM-1", "itemData" : { "author" : [ { "dropping-particle" : "", "family" : "U.S. Census Bureau", "given" : "", "non-dropping-particle" : "", "parse-names" : false, "suffix" : "" } ], "id" : "ITEM-1", "issued" : { "date-parts" : [ [ "2011" ] ] }, "publisher-place" : "Washington, DC", "title" : "Statistical Abstract of the United States: 2012", "type" : "article" }, "uris" : [ "http://www.mendeley.com/documents/?uuid=cf237976-b3d2-432b-81da-1031c925e053" ] } ], "mendeley" : { "previouslyFormattedCitation" : "(U.S. Census Bureau, 2011a)" }, "properties" : { "noteIndex" : 0 }, "schema" : "https://github.com/citation-style-language/schema/raw/master/csl-citation.json" }</w:instrText>
      </w:r>
      <w:r w:rsidR="00A96B38">
        <w:fldChar w:fldCharType="separate"/>
      </w:r>
      <w:r w:rsidR="00A96B38" w:rsidRPr="00A96B38">
        <w:rPr>
          <w:noProof/>
        </w:rPr>
        <w:t>(U.S. Census Bureau, 2011a)</w:t>
      </w:r>
      <w:r w:rsidR="00A96B38">
        <w:fldChar w:fldCharType="end"/>
      </w:r>
      <w:r w:rsidR="00A96B38">
        <w:t>.</w:t>
      </w:r>
      <w:r w:rsidR="00784346">
        <w:t xml:space="preserve"> </w:t>
      </w:r>
      <w:r w:rsidR="00E32D54">
        <w:t xml:space="preserve">Based on the number of hours per week assigned, they will be assigned a number of days to work </w:t>
      </w:r>
      <w:r w:rsidR="00037FB0">
        <w:t>such that it minimizes the total number of</w:t>
      </w:r>
      <w:r w:rsidR="007A3739">
        <w:t xml:space="preserve"> days they will have to work. If a person is working more than 40 hours in a week a maximum number of hours per day will be 10 hours, otherwise the maximum number of hours per day will be 8 hours.</w:t>
      </w:r>
    </w:p>
    <w:p w14:paraId="62B4505D" w14:textId="66C94CDC" w:rsidR="00E522A6" w:rsidRDefault="00E522A6" w:rsidP="002512BD">
      <w:pPr>
        <w:spacing w:line="480" w:lineRule="auto"/>
        <w:ind w:firstLine="720"/>
      </w:pPr>
      <w:r>
        <w:t xml:space="preserve">During periods where they are not working, they will be assigned to visit other locations in the area or return home. </w:t>
      </w:r>
      <w:r w:rsidR="00B837C8">
        <w:t xml:space="preserve"> The amount of time spent at other locations will be determined from the latest Time Usage Survey from the Bureau of Labor Statistics </w:t>
      </w:r>
      <w:r w:rsidR="00B837C8">
        <w:fldChar w:fldCharType="begin" w:fldLock="1"/>
      </w:r>
      <w:r w:rsidR="00A04878">
        <w:instrText>ADDIN CSL_CITATION { "citationItems" : [ { "id" : "ITEM-1", "itemData" : { "author" : [ { "dropping-particle" : "", "family" : "U.S. Bureau of Labor Statistics", "given" : "", "non-dropping-particle" : "", "parse-names" : false, "suffix" : "" } ], "id" : "ITEM-1", "issued" : { "date-parts" : [ [ "2012" ] ] }, "title" : "American Time Use Survey", "type" : "article-journal" }, "uris" : [ "http://www.mendeley.com/documents/?uuid=b25d844b-5c06-4569-8d48-3c9e03f686b2" ] } ], "mendeley" : { "previouslyFormattedCitation" : "(U.S. Bureau of Labor Statistics, 2012)" }, "properties" : { "noteIndex" : 0 }, "schema" : "https://github.com/citation-style-language/schema/raw/master/csl-citation.json" }</w:instrText>
      </w:r>
      <w:r w:rsidR="00B837C8">
        <w:fldChar w:fldCharType="separate"/>
      </w:r>
      <w:r w:rsidR="00B837C8" w:rsidRPr="00DF7CAC">
        <w:rPr>
          <w:noProof/>
        </w:rPr>
        <w:t>(U.S. Bureau of Labor Statistics, 2012)</w:t>
      </w:r>
      <w:r w:rsidR="00B837C8">
        <w:fldChar w:fldCharType="end"/>
      </w:r>
      <w:r w:rsidR="00B837C8">
        <w:t xml:space="preserve">. </w:t>
      </w:r>
      <w:r>
        <w:t>The capacity for visitors for businesses will range between 1-100 depending on the number of employees</w:t>
      </w:r>
      <w:r w:rsidR="00516D77">
        <w:t xml:space="preserve"> in a given hour</w:t>
      </w:r>
      <w:r>
        <w:t xml:space="preserve">. </w:t>
      </w:r>
      <w:r w:rsidR="009B41D1">
        <w:t>Schools, daycares and homes will be restricted to only 1-20 visitors in a given hour.   Medical facilities capacities will be allowed 1-20 visitors in a given hour</w:t>
      </w:r>
      <w:r w:rsidR="00E96F49">
        <w:t>.</w:t>
      </w:r>
    </w:p>
    <w:p w14:paraId="15BEA9F7" w14:textId="5050ECCD" w:rsidR="00E33454" w:rsidRDefault="00DD618A" w:rsidP="00A128C1">
      <w:pPr>
        <w:pStyle w:val="Heading6"/>
      </w:pPr>
      <w:r>
        <w:t>Non-Working Adult</w:t>
      </w:r>
      <w:r w:rsidR="00E33454">
        <w:t xml:space="preserve"> Template</w:t>
      </w:r>
      <w:r w:rsidR="003E2261">
        <w:t xml:space="preserve"> </w:t>
      </w:r>
    </w:p>
    <w:p w14:paraId="3C628C00" w14:textId="79ACA647" w:rsidR="00DF7CAC" w:rsidRDefault="00DD618A" w:rsidP="00E33454">
      <w:pPr>
        <w:spacing w:line="480" w:lineRule="auto"/>
        <w:ind w:firstLine="720"/>
      </w:pPr>
      <w:r>
        <w:t>The non-working adult template is meant for adults who are not employed or those who are retired.</w:t>
      </w:r>
      <w:r w:rsidR="00DF7CAC">
        <w:t xml:space="preserve"> This differs from the working adult template by r</w:t>
      </w:r>
      <w:r w:rsidR="0000277F">
        <w:t xml:space="preserve">emoving the need </w:t>
      </w:r>
      <w:r w:rsidR="004A59DE">
        <w:t>of having to be at a job</w:t>
      </w:r>
      <w:r w:rsidR="0000277F">
        <w:t>.</w:t>
      </w:r>
      <w:r w:rsidR="00DF7CAC">
        <w:t xml:space="preserve">  Thus their schedules will be much more random in terms of composition. Time spent out of the home</w:t>
      </w:r>
      <w:r w:rsidR="00B43E26">
        <w:t xml:space="preserve"> will be calculated</w:t>
      </w:r>
      <w:r w:rsidR="0000277F">
        <w:t xml:space="preserve"> from</w:t>
      </w:r>
      <w:r w:rsidR="00DF7CAC">
        <w:t xml:space="preserve"> the latest Time Usage Survey from the Bureau of Labor Statistics </w:t>
      </w:r>
      <w:r w:rsidR="00DF7CAC">
        <w:fldChar w:fldCharType="begin" w:fldLock="1"/>
      </w:r>
      <w:r w:rsidR="00A04878">
        <w:instrText>ADDIN CSL_CITATION { "citationItems" : [ { "id" : "ITEM-1", "itemData" : { "author" : [ { "dropping-particle" : "", "family" : "U.S. Bureau of Labor Statistics", "given" : "", "non-dropping-particle" : "", "parse-names" : false, "suffix" : "" } ], "id" : "ITEM-1", "issued" : { "date-parts" : [ [ "2012" ] ] }, "title" : "American Time Use Survey", "type" : "article-journal" }, "uris" : [ "http://www.mendeley.com/documents/?uuid=b25d844b-5c06-4569-8d48-3c9e03f686b2" ] } ], "mendeley" : { "previouslyFormattedCitation" : "(U.S. Bureau of Labor Statistics, 2012)" }, "properties" : { "noteIndex" : 0 }, "schema" : "https://github.com/citation-style-language/schema/raw/master/csl-citation.json" }</w:instrText>
      </w:r>
      <w:r w:rsidR="00DF7CAC">
        <w:fldChar w:fldCharType="separate"/>
      </w:r>
      <w:r w:rsidR="00DF7CAC" w:rsidRPr="00DF7CAC">
        <w:rPr>
          <w:noProof/>
        </w:rPr>
        <w:t>(U.S. Bureau of Labor Statistics, 2012)</w:t>
      </w:r>
      <w:r w:rsidR="00DF7CAC">
        <w:fldChar w:fldCharType="end"/>
      </w:r>
      <w:r w:rsidR="00DF7CAC">
        <w:t xml:space="preserve"> for each age group.</w:t>
      </w:r>
      <w:r>
        <w:t xml:space="preserve"> </w:t>
      </w:r>
      <w:r w:rsidR="00DF7CAC">
        <w:t>Based on distributions calculated the amount of ti</w:t>
      </w:r>
      <w:r w:rsidR="00E5525C">
        <w:t>me spent at other homes</w:t>
      </w:r>
      <w:r w:rsidR="00DF7CAC">
        <w:t xml:space="preserve"> or</w:t>
      </w:r>
      <w:r w:rsidR="00C967EA">
        <w:t xml:space="preserve"> other</w:t>
      </w:r>
      <w:r w:rsidR="00DF7CAC">
        <w:t xml:space="preserve"> </w:t>
      </w:r>
      <w:r w:rsidR="00C967EA">
        <w:t>locations</w:t>
      </w:r>
      <w:r w:rsidR="00DF7CAC">
        <w:t xml:space="preserve"> will be assigned to each person. The time spent at each of these locations will then be d</w:t>
      </w:r>
      <w:r w:rsidR="00C967EA">
        <w:t>istributed through out the week randomly.</w:t>
      </w:r>
    </w:p>
    <w:p w14:paraId="4E8B37EE" w14:textId="4F1F3997" w:rsidR="00E33454" w:rsidRDefault="00DD618A" w:rsidP="00E33454">
      <w:pPr>
        <w:spacing w:line="480" w:lineRule="auto"/>
        <w:ind w:firstLine="720"/>
      </w:pPr>
      <w:r>
        <w:t xml:space="preserve">For those under at or under the age of 64 the unemployment percentage </w:t>
      </w:r>
      <w:r w:rsidR="00B45B78">
        <w:t xml:space="preserve">of individuals assigned this schedule </w:t>
      </w:r>
      <w:r>
        <w:t xml:space="preserve">will be used from the “Unemployed Workers -Summary” table form the </w:t>
      </w:r>
      <w:r w:rsidR="00DF7CAC">
        <w:t>latest</w:t>
      </w:r>
      <w:r>
        <w:t xml:space="preserve"> U.S Census </w:t>
      </w:r>
      <w:r>
        <w:fldChar w:fldCharType="begin" w:fldLock="1"/>
      </w:r>
      <w:r w:rsidR="00A04878">
        <w:instrText>ADDIN CSL_CITATION { "citationItems" : [ { "id" : "ITEM-1", "itemData" : { "author" : [ { "dropping-particle" : "", "family" : "U.S. Census Bureau", "given" : "", "non-dropping-particle" : "", "parse-names" : false, "suffix" : "" } ], "id" : "ITEM-1", "issued" : { "date-parts" : [ [ "2011" ] ] }, "publisher-place" : "Washington, DC", "title" : "Statistical Abstract of the United States: 2012", "type" : "article" }, "uris" : [ "http://www.mendeley.com/documents/?uuid=cf237976-b3d2-432b-81da-1031c925e053" ] } ], "mendeley" : { "previouslyFormattedCitation" : "(U.S. Census Bureau, 2011a)" }, "properties" : { "noteIndex" : 0 }, "schema" : "https://github.com/citation-style-language/schema/raw/master/csl-citation.json" }</w:instrText>
      </w:r>
      <w:r>
        <w:fldChar w:fldCharType="separate"/>
      </w:r>
      <w:r w:rsidRPr="00DD618A">
        <w:rPr>
          <w:noProof/>
        </w:rPr>
        <w:t>(U.S. Census Bureau, 2011a)</w:t>
      </w:r>
      <w:r>
        <w:fldChar w:fldCharType="end"/>
      </w:r>
      <w:r>
        <w:t>.</w:t>
      </w:r>
      <w:r w:rsidR="00DF7CAC">
        <w:t xml:space="preserve"> </w:t>
      </w:r>
      <w:r w:rsidR="0093083B">
        <w:t>Those who are older than 64</w:t>
      </w:r>
      <w:r w:rsidR="00E33454">
        <w:t xml:space="preserve"> a percentage of individuals will be assigned </w:t>
      </w:r>
      <w:r w:rsidR="009607A7">
        <w:t xml:space="preserve">this schedule </w:t>
      </w:r>
      <w:r w:rsidR="009824B0">
        <w:t>will match</w:t>
      </w:r>
      <w:r w:rsidR="00E33454">
        <w:t xml:space="preserve"> with the percentage of retired individuals of that age group.</w:t>
      </w:r>
      <w:r w:rsidR="0093083B">
        <w:t xml:space="preserve"> The percentage will be calculated based on the number of non-</w:t>
      </w:r>
      <w:r w:rsidR="0038606F">
        <w:t xml:space="preserve">working </w:t>
      </w:r>
      <w:r>
        <w:t>individuals</w:t>
      </w:r>
      <w:r w:rsidR="0093083B">
        <w:t xml:space="preserve"> in a given age group</w:t>
      </w:r>
      <w:r w:rsidR="00E33454">
        <w:t xml:space="preserve"> </w:t>
      </w:r>
      <w:r w:rsidR="0093083B">
        <w:t xml:space="preserve">divided by the total number of people in the age group from the most recent American Community Survey </w:t>
      </w:r>
      <w:r w:rsidR="0093083B">
        <w:fldChar w:fldCharType="begin" w:fldLock="1"/>
      </w:r>
      <w:r w:rsidR="00A04878">
        <w:instrText>ADDIN CSL_CITATION { "citationItems" : [ { "id" : "ITEM-1", "itemData" : { "author" : [ { "dropping-particle" : "", "family" : "U.S. Census Bureau", "given" : "", "non-dropping-particle" : "", "parse-names" : false, "suffix" : "" } ], "id" : "ITEM-1", "issued" : { "date-parts" : [ [ "2012" ] ] }, "title" : "American Community Survey", "type" : "article" }, "uris" : [ "http://www.mendeley.com/documents/?uuid=ae16671d-d83e-4971-9d66-e1328a9c98a8" ] } ], "mendeley" : { "previouslyFormattedCitation" : "(U.S. Census Bureau, 2012)" }, "properties" : { "noteIndex" : 0 }, "schema" : "https://github.com/citation-style-language/schema/raw/master/csl-citation.json" }</w:instrText>
      </w:r>
      <w:r w:rsidR="0093083B">
        <w:fldChar w:fldCharType="separate"/>
      </w:r>
      <w:r w:rsidR="0093083B" w:rsidRPr="0093083B">
        <w:rPr>
          <w:noProof/>
        </w:rPr>
        <w:t>(U.S. Census Bureau, 2012)</w:t>
      </w:r>
      <w:r w:rsidR="0093083B">
        <w:fldChar w:fldCharType="end"/>
      </w:r>
      <w:r w:rsidR="0093083B">
        <w:t>.</w:t>
      </w:r>
      <w:r w:rsidR="0038606F">
        <w:t xml:space="preserve"> </w:t>
      </w:r>
      <w:r w:rsidR="00DF7CAC">
        <w:t xml:space="preserve"> </w:t>
      </w:r>
    </w:p>
    <w:p w14:paraId="49C9D3C6" w14:textId="03B97A0A" w:rsidR="009A3974" w:rsidRDefault="006E7F14" w:rsidP="00A128C1">
      <w:pPr>
        <w:pStyle w:val="Heading3"/>
      </w:pPr>
      <w:r>
        <w:t>Geographical</w:t>
      </w:r>
      <w:r w:rsidR="009A3974">
        <w:t xml:space="preserve"> Model</w:t>
      </w:r>
    </w:p>
    <w:p w14:paraId="41C48E8E" w14:textId="59E37F76" w:rsidR="0080791C" w:rsidRDefault="00A61036" w:rsidP="009C556B">
      <w:pPr>
        <w:spacing w:line="480" w:lineRule="auto"/>
      </w:pPr>
      <w:r>
        <w:tab/>
        <w:t xml:space="preserve">The geographical model will consist of spatially explicit network model. </w:t>
      </w:r>
      <w:r w:rsidR="00DC7901">
        <w:t xml:space="preserve"> Movement of </w:t>
      </w:r>
      <w:r w:rsidR="002B194F">
        <w:t>individuals</w:t>
      </w:r>
      <w:r w:rsidR="00DC7901">
        <w:t xml:space="preserve"> will be done so in a way to approximate the distribution the transportation methods used for </w:t>
      </w:r>
      <w:r w:rsidR="002B194F">
        <w:t>moving to a specific location provided by the National Household Travel Survey</w:t>
      </w:r>
      <w:r w:rsidR="001A0BA5">
        <w:t xml:space="preserve"> </w:t>
      </w:r>
      <w:r w:rsidR="002B194F">
        <w:fldChar w:fldCharType="begin" w:fldLock="1"/>
      </w:r>
      <w:r w:rsidR="00A04878">
        <w:instrText>ADDIN CSL_CITATION { "citationItems" : [ { "id" : "ITEM-1", "itemData" : { "author" : [ { "dropping-particle" : "", "family" : "U.S Department of Transportation", "given" : "", "non-dropping-particle" : "", "parse-names" : false, "suffix" : "" }, { "dropping-particle" : "", "family" : "Federal Highway Administration", "given" : "", "non-dropping-particle" : "", "parse-names" : false, "suffix" : "" } ], "id" : "ITEM-1", "issued" : { "date-parts" : [ [ "2009" ] ] }, "title" : "National Household Travel Survey", "type" : "article" }, "uris" : [ "http://www.mendeley.com/documents/?uuid=74e94b53-3c9c-4fd4-b58e-3f022c967906" ] } ], "mendeley" : { "previouslyFormattedCitation" : "(U.S Department of Transportation &amp; Federal Highway Administration, 2009)" }, "properties" : { "noteIndex" : 0 }, "schema" : "https://github.com/citation-style-language/schema/raw/master/csl-citation.json" }</w:instrText>
      </w:r>
      <w:r w:rsidR="002B194F">
        <w:fldChar w:fldCharType="separate"/>
      </w:r>
      <w:r w:rsidR="002B194F" w:rsidRPr="002B194F">
        <w:rPr>
          <w:noProof/>
        </w:rPr>
        <w:t>(U.S Department of Transportation &amp; Federal Highway Administration, 2009)</w:t>
      </w:r>
      <w:r w:rsidR="002B194F">
        <w:fldChar w:fldCharType="end"/>
      </w:r>
      <w:r w:rsidR="00E35BD9">
        <w:t xml:space="preserve">.  </w:t>
      </w:r>
      <w:r w:rsidR="00076F6F">
        <w:t xml:space="preserve">Transportation methods available will change based on the population density in the area due to cities often will have more public transport than rural areas. </w:t>
      </w:r>
      <w:r w:rsidR="0067246F">
        <w:t xml:space="preserve"> In addition, transportation methods will have maximum capacity allowed before it will be unable to take more individuals due to traffic congestion. </w:t>
      </w:r>
      <w:r w:rsidR="00076F6F">
        <w:t xml:space="preserve"> </w:t>
      </w:r>
    </w:p>
    <w:p w14:paraId="2AFCE758" w14:textId="1D284802" w:rsidR="00C34F2C" w:rsidRPr="00C34F2C" w:rsidRDefault="00C34F2C" w:rsidP="00A128C1">
      <w:pPr>
        <w:pStyle w:val="Heading4"/>
      </w:pPr>
      <w:r>
        <w:t>Buildings</w:t>
      </w:r>
    </w:p>
    <w:p w14:paraId="740DDC55" w14:textId="19611395" w:rsidR="009A3974" w:rsidRDefault="0080791C" w:rsidP="0080791C">
      <w:pPr>
        <w:spacing w:line="480" w:lineRule="auto"/>
        <w:ind w:firstLine="720"/>
      </w:pPr>
      <w:r>
        <w:t xml:space="preserve">Public buildings will be divided up into </w:t>
      </w:r>
      <w:r w:rsidR="00E5525C">
        <w:t>four</w:t>
      </w:r>
      <w:r w:rsidR="008707EA">
        <w:t xml:space="preserve"> sub-types; </w:t>
      </w:r>
      <w:r w:rsidR="00E5525C">
        <w:t xml:space="preserve">daycare, </w:t>
      </w:r>
      <w:r>
        <w:t xml:space="preserve">schools, businesses, and medical facilities. </w:t>
      </w:r>
      <w:r w:rsidR="00417E3C">
        <w:t xml:space="preserve">Daycares, medical </w:t>
      </w:r>
      <w:r w:rsidR="00DD05C0">
        <w:t>facilities</w:t>
      </w:r>
      <w:r w:rsidR="008707EA">
        <w:t xml:space="preserve"> and businesses </w:t>
      </w:r>
      <w:r w:rsidR="002B194F">
        <w:t xml:space="preserve">will be placed </w:t>
      </w:r>
      <w:r w:rsidR="00361852">
        <w:t xml:space="preserve">based on population </w:t>
      </w:r>
      <w:r w:rsidR="004A2DBA">
        <w:t>density from</w:t>
      </w:r>
      <w:r w:rsidR="00730FCA">
        <w:t xml:space="preserve"> either data from SEDAC or </w:t>
      </w:r>
      <w:proofErr w:type="spellStart"/>
      <w:r w:rsidR="00730FCA">
        <w:t>LandScan</w:t>
      </w:r>
      <w:proofErr w:type="spellEnd"/>
      <w:r w:rsidR="00730FCA">
        <w:t xml:space="preserve"> </w:t>
      </w:r>
      <w:r w:rsidR="00730FCA">
        <w:fldChar w:fldCharType="begin" w:fldLock="1"/>
      </w:r>
      <w:r w:rsidR="00A04878">
        <w:instrText>ADDIN CSL_CITATION { "citationItems" : [ { "id" : "ITEM-1", "itemData" : { "abstract" : "Gridded Population of the World, Version 3 (GPWv3) consists of estimates of human population for the years 1990, 1995, and 2000 by 2.5 arc-minute grid cells and associated data sets dated circa 2000. A proportional allocation gridding algorithm, utilizing more than 300,000 national and sub-national administrative units, is used to assign population values to grid cells. The population density grids are derived by dividing the population count grids by the land area grid and represent persons per square kilometer. The grids are available in various GIS-compatible data formats and geographic extents (global, continent [Antarctica not included], and country levels). GPWv3 is produced by the Columbia University Center for International Earth Science Information Network (CIESIN) in collaboration with Centro Internacional de Agricultura Tropical (CIAT).", "author" : [ { "dropping-particle" : "", "family" : "Center for International Earth Science Information Network (CIESIN)/Columbia University", "given" : "and Centro Internacional de Agricultura Tropical (CIAT)", "non-dropping-particle" : "", "parse-names" : false, "suffix" : "" } ], "id" : "ITEM-1", "issued" : { "date-parts" : [ [ "2005" ] ] }, "publisher" : "NASA Socioeconomic Data and Applications Center (SEDAC)", "publisher-place" : "Palisades, NY", "title" : "ridded Population of the World, Version 3 (GPWv3): Population Density Grid", "type" : "article" }, "uris" : [ "http://www.mendeley.com/documents/?uuid=c8e20278-25ba-4879-8223-2e5ce5bd4280" ] }, { "id" : "ITEM-2", "itemData" : { "abstract" : "Using an innovative approach with Geographic Information System and Remote Sensing, ORNL's LandScan\ufffd is the community standard for global population distribution. At approximately 1 km resolution (30\" X 30\"), LandScan is the finest resolution global population distribution data available and represents an ambient population (average over 24 hours). The LandScan algorithm, an R&amp;D 100 Award Winner, uses spatial data and imagery analysis technologies and a multi-variable dasymetric modeling approach to disaggregate census counts within an administrative boundary. Since no single population distribution model can account for the differences in spatial data availability, quality, scale, and accuracy as well as the differences in cultural settlement practices, LandScan population distribution models are tailored to match the data conditions and geographical nature of each individual country and region.", "author" : [ { "dropping-particle" : "", "family" : "Bright", "given" : "Eddie A", "non-dropping-particle" : "", "parse-names" : false, "suffix" : "" }, { "dropping-particle" : "", "family" : "Coleman", "given" : "Phil R", "non-dropping-particle" : "", "parse-names" : false, "suffix" : "" }, { "dropping-particle" : "", "family" : "Rose", "given" : "Amy N", "non-dropping-particle" : "", "parse-names" : false, "suffix" : "" }, { "dropping-particle" : "", "family" : "Urban", "given" : "Marie L", "non-dropping-particle" : "", "parse-names" : false, "suffix" : "" } ], "edition" : "2011 RI  -", "id" : "ITEM-2", "issued" : { "date-parts" : [ [ "2012" ] ] }, "note" : "When using the LandScan data in publications, please insert this statement as appropriate:  \"This product was made utilizing the LandScan 2011\ufffd High Resolution global Population Data Set copyrighted by UT-Battelle, LLC, operator of Oak Ridge National Laboratory under Contract No. DE-AC05-00OR22725 with the United States Department of Energy.  The United States Government has certain rights in this Data Set.  Neither UT-BATTELLE, LLC NOR THE UNITED STATES DEPARTMENT OF ENERGY, NOR ANY OF THEIR EMPLOYEES, MAKES ANY WARRANTY, EXPRESS OR IMPLIED, OR ASSUMES ANY LEGAL LIABILITY OR RESPONSIBILITY FOR THE ACCURACY, COMPLETENESS, OR USEFULNESS OF THE DATA SET.\"", "publisher" : "Oak Ridge National Laboratory SE  - July 1, 2012", "publisher-place" : "Oak Ridge, TN", "title" : "LandScan 2011", "type" : "article" }, "uris" : [ "http://www.mendeley.com/documents/?uuid=7acbbcc1-9af6-4ccc-8729-be2b54ed278e" ] } ], "mendeley" : { "previouslyFormattedCitation" : "(Bright, Coleman, Rose, &amp; Urban, 2012; Center for International Earth Science Information Network (CIESIN)/Columbia University, 2005)" }, "properties" : { "noteIndex" : 0 }, "schema" : "https://github.com/citation-style-language/schema/raw/master/csl-citation.json" }</w:instrText>
      </w:r>
      <w:r w:rsidR="00730FCA">
        <w:fldChar w:fldCharType="separate"/>
      </w:r>
      <w:r w:rsidR="00730FCA" w:rsidRPr="00730FCA">
        <w:rPr>
          <w:noProof/>
        </w:rPr>
        <w:t>(Bright, Coleman, Rose, &amp; Urban, 2012; Center for International Earth Science Information Network (CIESIN)/Columbia University, 2005)</w:t>
      </w:r>
      <w:r w:rsidR="00730FCA">
        <w:fldChar w:fldCharType="end"/>
      </w:r>
      <w:r w:rsidR="00730FCA">
        <w:t xml:space="preserve">. </w:t>
      </w:r>
      <w:r w:rsidR="008707EA">
        <w:t xml:space="preserve">The number of </w:t>
      </w:r>
      <w:r w:rsidR="002512BD">
        <w:t>business</w:t>
      </w:r>
      <w:r w:rsidR="00E35BD9">
        <w:t xml:space="preserve"> will be created based on information about the number of establishments for each given type from the 2007 Economic Census </w:t>
      </w:r>
      <w:r w:rsidR="00E35BD9">
        <w:fldChar w:fldCharType="begin" w:fldLock="1"/>
      </w:r>
      <w:r w:rsidR="00A04878">
        <w:instrText>ADDIN CSL_CITATION { "citationItems" : [ { "id" : "ITEM-1", "itemData" : { "author" : [ { "dropping-particle" : "", "family" : "U.S. Census Bureau", "given" : "", "non-dropping-particle" : "", "parse-names" : false, "suffix" : "" } ], "id" : "ITEM-1", "issued" : { "date-parts" : [ [ "2007" ] ] }, "title" : "2007 Economic Census", "type" : "article" }, "uris" : [ "http://www.mendeley.com/documents/?uuid=73c82f25-4959-4f86-8848-ce23f2a864b5" ] } ], "mendeley" : { "previouslyFormattedCitation" : "(U.S. Census Bureau, 2007)" }, "properties" : { "noteIndex" : 0 }, "schema" : "https://github.com/citation-style-language/schema/raw/master/csl-citation.json" }</w:instrText>
      </w:r>
      <w:r w:rsidR="00E35BD9">
        <w:fldChar w:fldCharType="separate"/>
      </w:r>
      <w:r w:rsidR="00E35BD9" w:rsidRPr="00E35BD9">
        <w:rPr>
          <w:noProof/>
        </w:rPr>
        <w:t>(U.S. Census Bureau, 2007)</w:t>
      </w:r>
      <w:r w:rsidR="00E35BD9">
        <w:fldChar w:fldCharType="end"/>
      </w:r>
      <w:r w:rsidR="00E35BD9">
        <w:t>.</w:t>
      </w:r>
      <w:r w:rsidR="002512BD">
        <w:t xml:space="preserve"> </w:t>
      </w:r>
      <w:r w:rsidR="00974C12">
        <w:t xml:space="preserve"> </w:t>
      </w:r>
      <w:r w:rsidR="002512BD">
        <w:t>Schools will be created in ord</w:t>
      </w:r>
      <w:r w:rsidR="00733BCC">
        <w:t xml:space="preserve">er to match the </w:t>
      </w:r>
      <w:proofErr w:type="spellStart"/>
      <w:r w:rsidR="00733BCC">
        <w:t>geolocation</w:t>
      </w:r>
      <w:proofErr w:type="spellEnd"/>
      <w:r w:rsidR="00733BCC">
        <w:t xml:space="preserve"> of actual schools in the U.S using data collected from </w:t>
      </w:r>
      <w:r w:rsidRPr="008553F6">
        <w:t>Common Core of Data (CCD) and Private School Survey (PSS)</w:t>
      </w:r>
      <w:r>
        <w:t xml:space="preserve"> for the 2010-2011 school year </w:t>
      </w:r>
      <w:r>
        <w:fldChar w:fldCharType="begin" w:fldLock="1"/>
      </w:r>
      <w:r w:rsidR="00A04878">
        <w:instrText>ADDIN CSL_CITATION { "citationItems" : [ { "id" : "ITEM-1", "itemData" : { "author" : [ { "dropping-particle" : "", "family" : "National Center for Education Statistics", "given" : "", "non-dropping-particle" : "", "parse-names" : false, "suffix" : "" } ], "id" : "ITEM-1", "issued" : { "date-parts" : [ [ "2011" ] ] }, "title" : "Common Core of Data and Private School Survey", "type" : "article" }, "uris" : [ "http://www.mendeley.com/documents/?uuid=f7d8141d-d8bb-456b-911f-17c2054d698d" ] } ], "mendeley" : { "previouslyFormattedCitation" : "(National Center for Education Statistics, 2011)" }, "properties" : { "noteIndex" : 0 }, "schema" : "https://github.com/citation-style-language/schema/raw/master/csl-citation.json" }</w:instrText>
      </w:r>
      <w:r>
        <w:fldChar w:fldCharType="separate"/>
      </w:r>
      <w:r w:rsidRPr="0080791C">
        <w:rPr>
          <w:noProof/>
        </w:rPr>
        <w:t>(National Center for Education Statistics, 2011)</w:t>
      </w:r>
      <w:r>
        <w:fldChar w:fldCharType="end"/>
      </w:r>
    </w:p>
    <w:p w14:paraId="2D5F3A90" w14:textId="210D7FBE" w:rsidR="00C34F2C" w:rsidRDefault="00C34F2C" w:rsidP="0080791C">
      <w:pPr>
        <w:spacing w:line="480" w:lineRule="auto"/>
        <w:ind w:firstLine="720"/>
      </w:pPr>
      <w:r>
        <w:t xml:space="preserve">The number of homes created and types of housing (single or multi-family) will be created based the totals provided by the U.S Census Data </w:t>
      </w:r>
      <w:r>
        <w:fldChar w:fldCharType="begin" w:fldLock="1"/>
      </w:r>
      <w:r>
        <w:instrText>ADDIN CSL_CITATION { "citationItems" : [ { "id" : "ITEM-1", "itemData" : { "author" : [ { "dropping-particle" : "", "family" : "U.S. Census Bureau", "given" : "", "non-dropping-particle" : "", "parse-names" : false, "suffix" : "" } ], "id" : "ITEM-1", "issued" : { "date-parts" : [ [ "2011" ] ] }, "publisher-place" : "Washington, DC", "title" : "Statistical Abstract of the United States: 2012", "type" : "article" }, "uris" : [ "http://www.mendeley.com/documents/?uuid=cf237976-b3d2-432b-81da-1031c925e053" ] } ], "mendeley" : { "previouslyFormattedCitation" : "(U.S. Census Bureau, 2011a)" }, "properties" : { "noteIndex" : 0 }, "schema" : "https://github.com/citation-style-language/schema/raw/master/csl-citation.json" }</w:instrText>
      </w:r>
      <w:r>
        <w:fldChar w:fldCharType="separate"/>
      </w:r>
      <w:r w:rsidRPr="00CD078D">
        <w:rPr>
          <w:noProof/>
        </w:rPr>
        <w:t>(U.S. Census Bureau, 2011a)</w:t>
      </w:r>
      <w:r>
        <w:fldChar w:fldCharType="end"/>
      </w:r>
      <w:r>
        <w:t xml:space="preserve">.  The maximum number of family’s allowed in a multi-family home will range from 2-100 families and will follow a discrete expediential distribution.  Each home will be placed based on population density with higher capacity multi-family homes being more frequent in denser areas. Each family will be assigned a home </w:t>
      </w:r>
      <w:r w:rsidR="00E00944">
        <w:t>number, which</w:t>
      </w:r>
      <w:r>
        <w:t xml:space="preserve"> will </w:t>
      </w:r>
      <w:r w:rsidR="00E00944">
        <w:t>correspond</w:t>
      </w:r>
      <w:r>
        <w:t xml:space="preserve"> to a home. </w:t>
      </w:r>
      <w:r w:rsidR="00FA1186">
        <w:t xml:space="preserve"> The home </w:t>
      </w:r>
      <w:r>
        <w:t xml:space="preserve">number will range between one and the number of homes created for the simulation. More than one family can be assigned to a home if the home is considered to be a multi-family home, otherwise only one family will be assigned to a home. </w:t>
      </w:r>
    </w:p>
    <w:p w14:paraId="2B485DEC" w14:textId="11B6F004" w:rsidR="009A3974" w:rsidRDefault="009A3974" w:rsidP="00A128C1">
      <w:pPr>
        <w:pStyle w:val="Heading3"/>
      </w:pPr>
      <w:r>
        <w:t>Policy Model</w:t>
      </w:r>
    </w:p>
    <w:p w14:paraId="32227CA1" w14:textId="35DEC911" w:rsidR="009A3974" w:rsidRDefault="0067246F" w:rsidP="0067246F">
      <w:pPr>
        <w:spacing w:line="480" w:lineRule="auto"/>
        <w:ind w:firstLine="720"/>
      </w:pPr>
      <w:r>
        <w:t>T</w:t>
      </w:r>
      <w:r w:rsidR="00C219F0">
        <w:t>he policy model for HAPLOS will consist of modifi</w:t>
      </w:r>
      <w:r w:rsidR="00AF7374">
        <w:t xml:space="preserve">cations to the population, social and geographical </w:t>
      </w:r>
      <w:proofErr w:type="spellStart"/>
      <w:r w:rsidR="00AF7374">
        <w:t>submodels</w:t>
      </w:r>
      <w:proofErr w:type="spellEnd"/>
      <w:r w:rsidR="00AF7374">
        <w:t>. The modifications allowed for the population model will the adding additional attributes for to be tracked and updated</w:t>
      </w:r>
      <w:r w:rsidR="00C77AA3">
        <w:t xml:space="preserve"> for each </w:t>
      </w:r>
      <w:r w:rsidR="005B7B5D">
        <w:t>individual</w:t>
      </w:r>
      <w:r w:rsidR="00AF7374">
        <w:t>.</w:t>
      </w:r>
      <w:r w:rsidR="00A612B8">
        <w:t xml:space="preserve"> As with the case of a policy model to be used for pandemic response testing an attribute such as infection status would need to be added to the population model. </w:t>
      </w:r>
      <w:r w:rsidR="00C77AA3">
        <w:t xml:space="preserve"> Modifications to the social model will include forced modification to schedules and family assignment</w:t>
      </w:r>
      <w:r w:rsidR="001B43BE">
        <w:t>s. An exa</w:t>
      </w:r>
      <w:r w:rsidR="00C77AA3">
        <w:t xml:space="preserve">mple of a modification to he social model is during a evacuation schedules would have to be altered in order to have the in </w:t>
      </w:r>
      <w:r w:rsidR="001B43BE">
        <w:t xml:space="preserve">order to mimic a person evacuating instead of a normal day to day life. </w:t>
      </w:r>
      <w:r w:rsidR="00126AE0">
        <w:t xml:space="preserve"> The last </w:t>
      </w:r>
      <w:proofErr w:type="spellStart"/>
      <w:r w:rsidR="00126AE0">
        <w:t>submodel</w:t>
      </w:r>
      <w:proofErr w:type="spellEnd"/>
      <w:r w:rsidR="00126AE0">
        <w:t xml:space="preserve"> </w:t>
      </w:r>
      <w:r w:rsidR="006D2328">
        <w:t xml:space="preserve">to be modified is the </w:t>
      </w:r>
      <w:r w:rsidR="00126AE0">
        <w:t xml:space="preserve">geographical model. </w:t>
      </w:r>
      <w:r w:rsidR="00F50D19">
        <w:t>Modifications</w:t>
      </w:r>
      <w:r w:rsidR="00126AE0">
        <w:t xml:space="preserve"> can be shutting down of transport</w:t>
      </w:r>
      <w:r w:rsidR="00F50D19">
        <w:t xml:space="preserve"> methods</w:t>
      </w:r>
      <w:r w:rsidR="00126AE0">
        <w:t xml:space="preserve"> or buildings,</w:t>
      </w:r>
      <w:r w:rsidR="00F50D19">
        <w:t xml:space="preserve"> restricting people to their homes,</w:t>
      </w:r>
      <w:r w:rsidR="00126AE0">
        <w:t xml:space="preserve"> and changes in the capacity of transportation methods.</w:t>
      </w:r>
      <w:r w:rsidR="00DE3E09">
        <w:t xml:space="preserve"> An example of such a modification is </w:t>
      </w:r>
      <w:r w:rsidR="00280DB9">
        <w:t xml:space="preserve">the shutting down of schools in response to a pandemic.  </w:t>
      </w:r>
    </w:p>
    <w:p w14:paraId="5D0564BE" w14:textId="3A991A08" w:rsidR="005A1FC7" w:rsidRPr="006555BE" w:rsidRDefault="005A1FC7" w:rsidP="0067246F">
      <w:pPr>
        <w:spacing w:line="480" w:lineRule="auto"/>
        <w:ind w:firstLine="720"/>
      </w:pPr>
      <w:r>
        <w:t xml:space="preserve">In order to test HAPLOS effectively </w:t>
      </w:r>
      <w:r w:rsidR="001A792E">
        <w:t>a</w:t>
      </w:r>
      <w:r>
        <w:t xml:space="preserve"> policy models must be applied. The </w:t>
      </w:r>
      <w:r w:rsidR="001A792E">
        <w:t>policy</w:t>
      </w:r>
      <w:r>
        <w:t xml:space="preserve"> models that will be constructed will be one to simulate a pandemic spread and response though a population. The pandemic spread will use a SEIR model that w</w:t>
      </w:r>
      <w:r w:rsidR="00A6118B">
        <w:t xml:space="preserve">ill mimic </w:t>
      </w:r>
      <w:proofErr w:type="gramStart"/>
      <w:r w:rsidR="00A6118B">
        <w:t>a</w:t>
      </w:r>
      <w:proofErr w:type="gramEnd"/>
      <w:r w:rsidR="00A6118B">
        <w:t xml:space="preserve"> </w:t>
      </w:r>
      <w:r w:rsidR="001A792E">
        <w:t>influenza</w:t>
      </w:r>
      <w:r w:rsidR="00A6118B">
        <w:t xml:space="preserve"> outbreak</w:t>
      </w:r>
      <w:r w:rsidR="00513FAE">
        <w:t xml:space="preserve">. Values for the SEIR model will be the same as those of used for </w:t>
      </w:r>
      <w:proofErr w:type="spellStart"/>
      <w:r w:rsidR="00513FAE">
        <w:t>Nsoesie</w:t>
      </w:r>
      <w:proofErr w:type="spellEnd"/>
      <w:r w:rsidR="00513FAE">
        <w:t xml:space="preserve"> et al. for the simulation of a outbreak of H1N1 in 2009 </w:t>
      </w:r>
      <w:r w:rsidR="00513FAE">
        <w:fldChar w:fldCharType="begin" w:fldLock="1"/>
      </w:r>
      <w:r w:rsidR="00A04878">
        <w:instrText>ADDIN CSL_CITATION { "citationItems" : [ { "id" : "ITEM-1", "itemData" : { "DOI" : "10.1371/journal.pone.0045414", "ISSN" : "1932-6203", "abstract" : "&lt;p&gt;Individual-based epidemiology models are increasingly used in the study of influenza epidemics. Several studies on influenza dynamics and evaluation of intervention measures have used the same incubation and infectious period distribution parameters based on the natural history of influenza. A sensitivity analysis evaluating the influence of slight changes to these parameters (in addition to the transmissibility) would be useful for future studies and real-time modeling during an influenza pandemic.&lt;/p&gt;&lt;p&gt;In this study, we examined individual and joint effects of parameters and ranked parameters based on their influence on the dynamics of simulated epidemics. We also compared the sensitivity of the model across synthetic social networks for Montgomery County in Virginia and New York City (and surrounding metropolitan regions) with demographic and rural-urban differences. In addition, we studied the effects of changing the mean infectious period on age-specific epidemics. The research was performed from a public health standpoint using three relevant measures: time to peak, peak infected proportion and total attack rate. We also used statistical methods in the design and analysis of the experiments.&lt;/p&gt;&lt;p&gt;The results showed that: (i) minute changes in the transmissibility and mean infectious period significantly influenced the attack rate; (ii) the mean of the incubation period distribution appeared to be sufficient for determining its effects on the dynamics of epidemics; (iii) the infectious period distribution had the strongest influence on the structure of the epidemic curves; (iv) the sensitivity of the individual-based model was consistent across social networks investigated in this study and (v) age-specific epidemics were sensitive to changes in the mean infectious period irrespective of the susceptibility of the other age groups. These findings suggest that small changes in some of the disease model parameters can significantly influence the uncertainty observed in real-time forecasting and predicting of the characteristics of an epidemic.&lt;/p&gt;", "author" : [ { "dropping-particle" : "", "family" : "Nsoesie", "given" : "Elaine O.", "non-dropping-particle" : "", "parse-names" : false, "suffix" : "" }, { "dropping-particle" : "", "family" : "Beckman", "given" : "Richard J.", "non-dropping-particle" : "", "parse-names" : false, "suffix" : "" }, { "dropping-particle" : "V.", "family" : "Marathe", "given" : "Madhav", "non-dropping-particle" : "", "parse-names" : false, "suffix" : "" } ], "container-title" : "PLoS ONE", "editor" : [ { "dropping-particle" : "", "family" : "Vespignani", "given" : "Alessandro", "non-dropping-particle" : "", "parse-names" : false, "suffix" : "" } ], "id" : "ITEM-1", "issue" : "10", "issued" : { "date-parts" : [ [ "2012", "10", "29" ] ] }, "page" : "e45414", "title" : "Sensitivity Analysis of an Individual-Based Model for Simulation of Influenza Epidemics", "type" : "article-journal", "volume" : "7" }, "uris" : [ "http://www.mendeley.com/documents/?uuid=03c00b0d-5eb7-45cb-aa21-2b71583c1306" ] } ], "mendeley" : { "previouslyFormattedCitation" : "(Nsoesie et al., 2012)" }, "properties" : { "noteIndex" : 0 }, "schema" : "https://github.com/citation-style-language/schema/raw/master/csl-citation.json" }</w:instrText>
      </w:r>
      <w:r w:rsidR="00513FAE">
        <w:fldChar w:fldCharType="separate"/>
      </w:r>
      <w:r w:rsidR="00513FAE" w:rsidRPr="00513FAE">
        <w:rPr>
          <w:noProof/>
        </w:rPr>
        <w:t>(Nsoesie et al., 2012)</w:t>
      </w:r>
      <w:r w:rsidR="00513FAE">
        <w:fldChar w:fldCharType="end"/>
      </w:r>
      <w:r w:rsidR="00513FAE">
        <w:t>.</w:t>
      </w:r>
    </w:p>
    <w:p w14:paraId="03822DBE" w14:textId="65D98D85" w:rsidR="00076F6F" w:rsidRPr="009A3974" w:rsidRDefault="00076F6F" w:rsidP="00076F6F">
      <w:pPr>
        <w:pStyle w:val="Heading2"/>
      </w:pPr>
      <w:r>
        <w:t>Development</w:t>
      </w:r>
      <w:r w:rsidR="003B3A82">
        <w:t xml:space="preserve"> and Prototype</w:t>
      </w:r>
    </w:p>
    <w:p w14:paraId="3D93C878" w14:textId="6F0DF91F" w:rsidR="00B43E26" w:rsidRDefault="00B43E26" w:rsidP="00B43E26">
      <w:pPr>
        <w:pStyle w:val="Heading3"/>
      </w:pPr>
      <w:r>
        <w:t>Statistical Analysis</w:t>
      </w:r>
    </w:p>
    <w:p w14:paraId="697E71D1" w14:textId="194EE8C2" w:rsidR="00B43E26" w:rsidRPr="00B43E26" w:rsidRDefault="00B43E26" w:rsidP="00B43E26">
      <w:pPr>
        <w:spacing w:line="480" w:lineRule="auto"/>
      </w:pPr>
      <w:r>
        <w:tab/>
        <w:t>Statistical analysis will be done using the software R</w:t>
      </w:r>
      <w:r w:rsidR="00B2648D">
        <w:t xml:space="preserve">. R is a open source </w:t>
      </w:r>
      <w:r w:rsidR="00DD05C0">
        <w:t>software that can be used to create scripts which can then be used to process large amounts of data quickly</w:t>
      </w:r>
      <w:r>
        <w:t xml:space="preserve">.  In addition, these scripts can subsequently be reused to process data as it is updated allowing HAPLOS to be updated efficiently.  </w:t>
      </w:r>
      <w:r w:rsidR="00DD05C0">
        <w:t>Validation and verification will also be preformed using R.</w:t>
      </w:r>
    </w:p>
    <w:p w14:paraId="2C9680B5" w14:textId="241B1225" w:rsidR="00B43E26" w:rsidRDefault="00B43E26" w:rsidP="00B43E26">
      <w:pPr>
        <w:pStyle w:val="Heading3"/>
      </w:pPr>
      <w:r>
        <w:t>Software</w:t>
      </w:r>
    </w:p>
    <w:p w14:paraId="7CCE4DF9" w14:textId="2CD2D55E" w:rsidR="001B1940" w:rsidRDefault="00237C0C" w:rsidP="00E67BCE">
      <w:pPr>
        <w:spacing w:line="480" w:lineRule="auto"/>
        <w:ind w:firstLine="720"/>
      </w:pPr>
      <w:r>
        <w:t xml:space="preserve">The development of HAPLOS will be done in C++ due to the efficiency will be needed in order to handle the number entities. </w:t>
      </w:r>
      <w:r w:rsidR="001B1940">
        <w:t>It is key that due to the number of entities that will be needed a server cluster will be needed to insure proper testing of the system</w:t>
      </w:r>
      <w:r w:rsidR="00F24C60">
        <w:t xml:space="preserve">. </w:t>
      </w:r>
      <w:r w:rsidR="0080155F">
        <w:t>Due to the computational power needed the</w:t>
      </w:r>
      <w:r w:rsidR="001B1940">
        <w:t xml:space="preserve"> </w:t>
      </w:r>
      <w:proofErr w:type="spellStart"/>
      <w:r w:rsidR="001B1940">
        <w:t>Redhawk</w:t>
      </w:r>
      <w:proofErr w:type="spellEnd"/>
      <w:r w:rsidR="001B1940">
        <w:t xml:space="preserve"> Cluster</w:t>
      </w:r>
      <w:r w:rsidR="00F24C60">
        <w:t xml:space="preserve"> will be used </w:t>
      </w:r>
      <w:r w:rsidR="001B1940">
        <w:t xml:space="preserve">in order to run the </w:t>
      </w:r>
      <w:r w:rsidR="001403DB">
        <w:t>HAPLOS</w:t>
      </w:r>
      <w:r w:rsidR="001B1940">
        <w:t xml:space="preserve">. </w:t>
      </w:r>
      <w:r w:rsidR="00D05012">
        <w:t xml:space="preserve"> Results of each simulation will be summarized in both text output and in snapshots of the population provided in PNG format</w:t>
      </w:r>
      <w:r w:rsidR="00881D57">
        <w:t>.</w:t>
      </w:r>
      <w:r w:rsidR="00B11ECF">
        <w:t xml:space="preserve"> These results will </w:t>
      </w:r>
      <w:r w:rsidR="0080155F">
        <w:t xml:space="preserve">be used to </w:t>
      </w:r>
      <w:r w:rsidR="00B11ECF">
        <w:t>confirm that the population being generated matches the real world population as closely as possible.</w:t>
      </w:r>
    </w:p>
    <w:p w14:paraId="0E87A16B" w14:textId="3CB0440D" w:rsidR="00237C0C" w:rsidRDefault="001B1940" w:rsidP="00E67BCE">
      <w:pPr>
        <w:spacing w:line="480" w:lineRule="auto"/>
        <w:ind w:firstLine="720"/>
      </w:pPr>
      <w:r>
        <w:t>HAPLOS will need to be easily modified by researchers for their needs, it will have to be structured in a</w:t>
      </w:r>
      <w:r w:rsidR="0080155F">
        <w:t>n</w:t>
      </w:r>
      <w:r>
        <w:t xml:space="preserve"> object o</w:t>
      </w:r>
      <w:r w:rsidR="00E84059">
        <w:t>riented way. As seen in Figure 4</w:t>
      </w:r>
      <w:r>
        <w:t>, the main HAPLOS system will consist of two main methods, generating population and update population. The generating population method will take in the geo</w:t>
      </w:r>
      <w:r w:rsidR="00861A28">
        <w:t>-</w:t>
      </w:r>
      <w:r>
        <w:t xml:space="preserve">location data and the demographic data </w:t>
      </w:r>
      <w:r w:rsidR="003F2D6F">
        <w:t>to</w:t>
      </w:r>
      <w:r>
        <w:t xml:space="preserve"> create a synthetic population based on </w:t>
      </w:r>
      <w:r w:rsidR="00861A28">
        <w:t>those</w:t>
      </w:r>
      <w:r>
        <w:t xml:space="preserve"> parameters. </w:t>
      </w:r>
      <w:r w:rsidR="003F2D6F">
        <w:t>The</w:t>
      </w:r>
      <w:r>
        <w:t xml:space="preserve"> </w:t>
      </w:r>
      <w:r w:rsidR="003F2D6F">
        <w:t xml:space="preserve">generated </w:t>
      </w:r>
      <w:r>
        <w:t xml:space="preserve">population will be passed to the update population method. </w:t>
      </w:r>
      <w:r w:rsidR="003F2D6F">
        <w:t>The update method</w:t>
      </w:r>
      <w:r>
        <w:t xml:space="preserve"> will consist of three calls to the three models</w:t>
      </w:r>
      <w:r w:rsidR="00861A28">
        <w:t xml:space="preserve"> (population, social and geographical)</w:t>
      </w:r>
      <w:r>
        <w:t xml:space="preserve"> that are needed to update the population to the next time step. </w:t>
      </w:r>
      <w:r w:rsidR="00861A28">
        <w:t xml:space="preserve">These </w:t>
      </w:r>
      <w:proofErr w:type="spellStart"/>
      <w:r w:rsidR="003F2D6F">
        <w:t>sub</w:t>
      </w:r>
      <w:r w:rsidR="00861A28">
        <w:t>models</w:t>
      </w:r>
      <w:proofErr w:type="spellEnd"/>
      <w:r w:rsidR="00861A28">
        <w:t xml:space="preserve"> will call the </w:t>
      </w:r>
      <w:r w:rsidR="003F2D6F">
        <w:t>researcher’s</w:t>
      </w:r>
      <w:r w:rsidR="00861A28">
        <w:t xml:space="preserve"> event model, which contains the modification models for each of the </w:t>
      </w:r>
      <w:proofErr w:type="spellStart"/>
      <w:r w:rsidR="003F2D6F">
        <w:t>submodels</w:t>
      </w:r>
      <w:proofErr w:type="spellEnd"/>
      <w:r w:rsidR="003F2D6F">
        <w:t xml:space="preserve"> in HAPLOS. The modification </w:t>
      </w:r>
      <w:r w:rsidR="00861A28">
        <w:t>models will be responsible for modifying the original</w:t>
      </w:r>
      <w:r w:rsidR="004D1156">
        <w:t xml:space="preserve"> HAPLOS models to fit the </w:t>
      </w:r>
      <w:proofErr w:type="gramStart"/>
      <w:r w:rsidR="004D1156">
        <w:t xml:space="preserve">event </w:t>
      </w:r>
      <w:r w:rsidR="00861A28">
        <w:t>taking</w:t>
      </w:r>
      <w:proofErr w:type="gramEnd"/>
      <w:r w:rsidR="00861A28">
        <w:t xml:space="preserve"> place.</w:t>
      </w:r>
    </w:p>
    <w:p w14:paraId="23B275A5" w14:textId="73BBCBBA" w:rsidR="005B0857" w:rsidRPr="008765C2" w:rsidRDefault="00225184" w:rsidP="006C0E08">
      <w:pPr>
        <w:spacing w:line="480" w:lineRule="auto"/>
        <w:ind w:left="720"/>
        <w:rPr>
          <w:rStyle w:val="SubtitleChar"/>
        </w:rPr>
      </w:pPr>
      <w:r>
        <w:rPr>
          <w:noProof/>
          <w:lang w:eastAsia="en-US"/>
        </w:rPr>
        <w:drawing>
          <wp:inline distT="0" distB="0" distL="0" distR="0" wp14:anchorId="1EA454BF" wp14:editId="48620738">
            <wp:extent cx="5204955" cy="3955591"/>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jpg"/>
                    <pic:cNvPicPr/>
                  </pic:nvPicPr>
                  <pic:blipFill rotWithShape="1">
                    <a:blip r:embed="rId12">
                      <a:extLst>
                        <a:ext uri="{28A0092B-C50C-407E-A947-70E740481C1C}">
                          <a14:useLocalDpi xmlns:a14="http://schemas.microsoft.com/office/drawing/2010/main" val="0"/>
                        </a:ext>
                      </a:extLst>
                    </a:blip>
                    <a:srcRect l="3690" t="6150" r="7908" b="4280"/>
                    <a:stretch/>
                  </pic:blipFill>
                  <pic:spPr bwMode="auto">
                    <a:xfrm>
                      <a:off x="0" y="0"/>
                      <a:ext cx="5205907" cy="3956314"/>
                    </a:xfrm>
                    <a:prstGeom prst="rect">
                      <a:avLst/>
                    </a:prstGeom>
                    <a:ln>
                      <a:noFill/>
                    </a:ln>
                    <a:extLst>
                      <a:ext uri="{53640926-AAD7-44d8-BBD7-CCE9431645EC}">
                        <a14:shadowObscured xmlns:a14="http://schemas.microsoft.com/office/drawing/2010/main"/>
                      </a:ext>
                    </a:extLst>
                  </pic:spPr>
                </pic:pic>
              </a:graphicData>
            </a:graphic>
          </wp:inline>
        </w:drawing>
      </w:r>
      <w:r w:rsidR="00AD2B3A" w:rsidRPr="008765C2">
        <w:rPr>
          <w:rStyle w:val="SubtitleChar"/>
        </w:rPr>
        <w:t>Figure 4</w:t>
      </w:r>
      <w:r w:rsidR="001B1940" w:rsidRPr="008765C2">
        <w:rPr>
          <w:rStyle w:val="SubtitleChar"/>
        </w:rPr>
        <w:t>: Dataflow diagram of HAPLOS system.</w:t>
      </w:r>
    </w:p>
    <w:p w14:paraId="4DA2A3AA" w14:textId="736D80DA" w:rsidR="00A72197" w:rsidRDefault="00A72197" w:rsidP="00A72197">
      <w:pPr>
        <w:pStyle w:val="Heading3"/>
      </w:pPr>
      <w:r>
        <w:t>Prototype</w:t>
      </w:r>
    </w:p>
    <w:p w14:paraId="27B47ADB" w14:textId="1E464EE1" w:rsidR="00466C29" w:rsidRDefault="008617C4" w:rsidP="00B11ECF">
      <w:pPr>
        <w:spacing w:line="480" w:lineRule="auto"/>
        <w:ind w:firstLine="720"/>
      </w:pPr>
      <w:r>
        <w:t xml:space="preserve">Currently </w:t>
      </w:r>
      <w:r w:rsidR="001436B2">
        <w:t>a simple prototype of HAPLOS generates a synthetic population with gender and location to match that of the most r</w:t>
      </w:r>
      <w:r w:rsidR="003F2D6F">
        <w:t xml:space="preserve">ecent data </w:t>
      </w:r>
      <w:r w:rsidR="0044411B">
        <w:t>from</w:t>
      </w:r>
      <w:r w:rsidR="003F2D6F">
        <w:t xml:space="preserve"> the United States Census and using SEDAC geo-location data</w:t>
      </w:r>
      <w:r w:rsidR="00A72197">
        <w:fldChar w:fldCharType="begin" w:fldLock="1"/>
      </w:r>
      <w:r w:rsidR="00A04878">
        <w:instrText>ADDIN CSL_CITATION { "citationItems" : [ { "id" : "ITEM-1", "itemData" : { "author" : [ { "dropping-particle" : "", "family" : "U.S. Census Bureau", "given" : "", "non-dropping-particle" : "", "parse-names" : false, "suffix" : "" } ], "id" : "ITEM-1", "issued" : { "date-parts" : [ [ "2011" ] ] }, "publisher-place" : "Washington, DC", "title" : "Statistical Abstract of the United States: 2012", "type" : "article" }, "uris" : [ "http://www.mendeley.com/documents/?uuid=cf237976-b3d2-432b-81da-1031c925e053" ] }, { "id" : "ITEM-2", "itemData" : { "abstract" : "Gridded Population of the World, Version 3 (GPWv3) consists of estimates of human population for the years 1990, 1995, and 2000 by 2.5 arc-minute grid cells and associated data sets dated circa 2000. A proportional allocation gridding algorithm, utilizing more than 300,000 national and sub-national administrative units, is used to assign population values to grid cells. The population density grids are derived by dividing the population count grids by the land area grid and represent persons per square kilometer. The grids are available in various GIS-compatible data formats and geographic extents (global, continent [Antarctica not included], and country levels). GPWv3 is produced by the Columbia University Center for International Earth Science Information Network (CIESIN) in collaboration with Centro Internacional de Agricultura Tropical (CIAT).", "author" : [ { "dropping-particle" : "", "family" : "Center for International Earth Science Information Network (CIESIN)/Columbia University", "given" : "and Centro Internacional de Agricultura Tropical (CIAT)", "non-dropping-particle" : "", "parse-names" : false, "suffix" : "" } ], "id" : "ITEM-2", "issued" : { "date-parts" : [ [ "2005" ] ] }, "publisher" : "NASA Socioeconomic Data and Applications Center (SEDAC)", "publisher-place" : "Palisades, NY", "title" : "ridded Population of the World, Version 3 (GPWv3): Population Density Grid", "type" : "article" }, "uris" : [ "http://www.mendeley.com/documents/?uuid=c8e20278-25ba-4879-8223-2e5ce5bd4280" ] } ], "mendeley" : { "previouslyFormattedCitation" : "(Center for International Earth Science Information Network (CIESIN)/Columbia University, 2005; U.S. Census Bureau, 2011a)" }, "properties" : { "noteIndex" : 0 }, "schema" : "https://github.com/citation-style-language/schema/raw/master/csl-citation.json" }</w:instrText>
      </w:r>
      <w:r w:rsidR="00A72197">
        <w:fldChar w:fldCharType="separate"/>
      </w:r>
      <w:r w:rsidR="00A72197" w:rsidRPr="00A72197">
        <w:rPr>
          <w:noProof/>
        </w:rPr>
        <w:t>(Center for International Earth Science Information Network (CIESIN)/Columbia University, 2005; U.S. Census Bureau, 2011a)</w:t>
      </w:r>
      <w:r w:rsidR="00A72197">
        <w:fldChar w:fldCharType="end"/>
      </w:r>
      <w:r w:rsidR="003F2D6F">
        <w:t>.</w:t>
      </w:r>
      <w:r w:rsidR="0044411B">
        <w:t xml:space="preserve"> A snapshot can be taken at anytime during the simulation as can be seen in Figure 3</w:t>
      </w:r>
      <w:r w:rsidR="00CD3BF9">
        <w:t xml:space="preserve"> </w:t>
      </w:r>
      <w:r w:rsidR="0044411B">
        <w:t>for any variable about the population</w:t>
      </w:r>
      <w:r w:rsidR="00833223">
        <w:t xml:space="preserve"> (e.g. population density)</w:t>
      </w:r>
      <w:r w:rsidR="00E443A8">
        <w:t>.  I</w:t>
      </w:r>
      <w:r w:rsidR="00706EA4">
        <w:t>n addition basic statistics about the gender and l</w:t>
      </w:r>
      <w:r w:rsidR="00E443A8">
        <w:t>ocation are generated as a text output.</w:t>
      </w:r>
    </w:p>
    <w:p w14:paraId="10D6AE57" w14:textId="77777777" w:rsidR="00A72197" w:rsidRDefault="00A72197" w:rsidP="00A72197">
      <w:pPr>
        <w:spacing w:line="480" w:lineRule="auto"/>
        <w:ind w:firstLine="720"/>
      </w:pPr>
      <w:r>
        <w:rPr>
          <w:noProof/>
          <w:lang w:eastAsia="en-US"/>
        </w:rPr>
        <w:drawing>
          <wp:inline distT="0" distB="0" distL="0" distR="0" wp14:anchorId="517BBBC5" wp14:editId="12DF5A2C">
            <wp:extent cx="4279265" cy="1969367"/>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25 at 12.19.24 AM.png"/>
                    <pic:cNvPicPr/>
                  </pic:nvPicPr>
                  <pic:blipFill>
                    <a:blip r:embed="rId13">
                      <a:extLst>
                        <a:ext uri="{28A0092B-C50C-407E-A947-70E740481C1C}">
                          <a14:useLocalDpi xmlns:a14="http://schemas.microsoft.com/office/drawing/2010/main" val="0"/>
                        </a:ext>
                      </a:extLst>
                    </a:blip>
                    <a:stretch>
                      <a:fillRect/>
                    </a:stretch>
                  </pic:blipFill>
                  <pic:spPr>
                    <a:xfrm>
                      <a:off x="0" y="0"/>
                      <a:ext cx="4279344" cy="1969403"/>
                    </a:xfrm>
                    <a:prstGeom prst="rect">
                      <a:avLst/>
                    </a:prstGeom>
                  </pic:spPr>
                </pic:pic>
              </a:graphicData>
            </a:graphic>
          </wp:inline>
        </w:drawing>
      </w:r>
    </w:p>
    <w:p w14:paraId="16EB0717" w14:textId="77777777" w:rsidR="00A72197" w:rsidRDefault="00A72197" w:rsidP="00A72197">
      <w:pPr>
        <w:pStyle w:val="Subtitle"/>
      </w:pPr>
      <w:r>
        <w:t>Figure 3: HAPLOS prototype using SEDAC population density from 2000 for the basis of generating a synthetic population with the same density. Red areas represent areas that are highly populated well blue areas represent lightly populated areas.</w:t>
      </w:r>
    </w:p>
    <w:p w14:paraId="636ABCB7" w14:textId="77777777" w:rsidR="00A72197" w:rsidRDefault="00A72197" w:rsidP="00556734">
      <w:pPr>
        <w:pStyle w:val="Heading2"/>
        <w:spacing w:line="480" w:lineRule="auto"/>
      </w:pPr>
    </w:p>
    <w:p w14:paraId="703BE041" w14:textId="0DF9047E" w:rsidR="00C466BF" w:rsidRDefault="00B84482" w:rsidP="00556734">
      <w:pPr>
        <w:pStyle w:val="Heading2"/>
        <w:spacing w:line="480" w:lineRule="auto"/>
      </w:pPr>
      <w:r>
        <w:t xml:space="preserve">Indication of Research Completion </w:t>
      </w:r>
    </w:p>
    <w:p w14:paraId="0EC8A194" w14:textId="4B48858D" w:rsidR="003C466A" w:rsidRDefault="00C466BF" w:rsidP="00B84482">
      <w:pPr>
        <w:spacing w:line="480" w:lineRule="auto"/>
        <w:jc w:val="left"/>
      </w:pPr>
      <w:r>
        <w:tab/>
      </w:r>
      <w:r w:rsidR="001620AF">
        <w:t xml:space="preserve">In order for the proposed research to be completed, HAPLOS must be able to generate a realistic human population with or without a policy model being introduced. </w:t>
      </w:r>
      <w:r w:rsidR="00A128C1">
        <w:t xml:space="preserve"> The human population model will consist of a fully completed population, social and geographical models as described in the Models section of the Proposed Research.  As realism is a key requirement</w:t>
      </w:r>
      <w:r w:rsidR="00897F80">
        <w:t>, realism</w:t>
      </w:r>
      <w:r w:rsidR="001620AF">
        <w:t xml:space="preserve"> will </w:t>
      </w:r>
      <w:r w:rsidR="00A128C1">
        <w:t>be determined by how well the s</w:t>
      </w:r>
      <w:r w:rsidR="001620AF">
        <w:t xml:space="preserve">imulated population </w:t>
      </w:r>
      <w:r w:rsidR="00A128C1">
        <w:t xml:space="preserve">matches the existing population </w:t>
      </w:r>
      <w:r w:rsidR="001620AF">
        <w:t>in all attributes</w:t>
      </w:r>
      <w:r w:rsidR="00A128C1">
        <w:t xml:space="preserve"> and distributions</w:t>
      </w:r>
      <w:r w:rsidR="001620AF">
        <w:t>. In the case of HAPLOS these</w:t>
      </w:r>
      <w:r w:rsidR="00A128C1">
        <w:t xml:space="preserve"> attributes are age and gender; distributions are transportation</w:t>
      </w:r>
      <w:r w:rsidR="001620AF">
        <w:t xml:space="preserve"> methods used in a year, locations visited in a year, and household composition.  The acceptable difference between the simulated population and the existing population for any attribute is ± 5%. </w:t>
      </w:r>
      <w:r w:rsidR="003C4B57">
        <w:t xml:space="preserve"> </w:t>
      </w:r>
    </w:p>
    <w:p w14:paraId="2D644A9A" w14:textId="23C3DACC" w:rsidR="0074182D" w:rsidRPr="00AF1DE6" w:rsidRDefault="00513FAE" w:rsidP="00363DCE">
      <w:pPr>
        <w:spacing w:line="480" w:lineRule="auto"/>
        <w:jc w:val="left"/>
        <w:rPr>
          <w:vertAlign w:val="superscript"/>
        </w:rPr>
      </w:pPr>
      <w:r>
        <w:tab/>
        <w:t xml:space="preserve">When the policy models are added, since the same SEIR model that was used in the </w:t>
      </w:r>
      <w:proofErr w:type="spellStart"/>
      <w:r>
        <w:t>Nsoesie</w:t>
      </w:r>
      <w:proofErr w:type="spellEnd"/>
      <w:r>
        <w:t xml:space="preserve"> et al, HAPLOS</w:t>
      </w:r>
      <w:r w:rsidR="00612376">
        <w:t xml:space="preserve"> should produce similar </w:t>
      </w:r>
      <w:r w:rsidR="00363DCE">
        <w:t>disease propagation</w:t>
      </w:r>
      <w:r w:rsidR="00612376">
        <w:t xml:space="preserve"> results</w:t>
      </w:r>
      <w:r>
        <w:t xml:space="preserve">. </w:t>
      </w:r>
      <w:r w:rsidR="00D53408">
        <w:t>A</w:t>
      </w:r>
      <w:r>
        <w:t xml:space="preserve"> difference</w:t>
      </w:r>
      <w:r w:rsidR="00612376">
        <w:t xml:space="preserve"> of ±10 % will be</w:t>
      </w:r>
      <w:r w:rsidR="00AF1DE6">
        <w:t xml:space="preserve"> considered acceptable</w:t>
      </w:r>
      <w:r w:rsidR="00612376">
        <w:t xml:space="preserve">. </w:t>
      </w:r>
      <w:r w:rsidR="00D53408">
        <w:t xml:space="preserve">Once the SEIR model </w:t>
      </w:r>
      <w:r w:rsidR="00A128C1">
        <w:t>h</w:t>
      </w:r>
      <w:r w:rsidR="00D53408">
        <w:t xml:space="preserve">as been confirmed an actual policy will be injected into the policy model.  These policies will be household quarantine and anti-viral usage. A similar reduction in disease spread should be expected as that of </w:t>
      </w:r>
      <w:r w:rsidR="00AF1DE6">
        <w:t xml:space="preserve">other models used to test the same strategies </w:t>
      </w:r>
      <w:r w:rsidR="00AF1DE6">
        <w:fldChar w:fldCharType="begin" w:fldLock="1"/>
      </w:r>
      <w:r w:rsidR="00A04878">
        <w:instrText>ADDIN CSL_CITATION { "citationItems" : [ { "id" : "ITEM-1", "itemData" : { "DOI" : "10.1038/nature04795", "ISSN" : "1476-4687", "PMID" : "16642006", "abstract" : "Development of strategies for mitigating the severity of a new influenza pandemic is now a top global public health priority. Influenza prevention and containment strategies can be considered under the broad categories of antiviral, vaccine and non-pharmaceutical (case isolation, household quarantine, school or workplace closure, restrictions on travel) measures. Mathematical models are powerful tools for exploring this complex landscape of intervention strategies and quantifying the potential costs and benefits of different options. Here we use a large-scale epidemic simulation to examine intervention options should initial containment of a novel influenza outbreak fail, using Great Britain and the United States as examples. We find that border restrictions and/or internal travel restrictions are unlikely to delay spread by more than 2-3 weeks unless more than 99% effective. School closure during the peak of a pandemic can reduce peak attack rates by up to 40%, but has little impact on overall attack rates, whereas case isolation or household quarantine could have a significant impact, if feasible. Treatment of clinical cases can reduce transmission, but only if antivirals are given within a day of symptoms starting. Given enough drugs for 50% of the population, household-based prophylaxis coupled with reactive school closure could reduce clinical attack rates by 40-50%. More widespread prophylaxis would be even more logistically challenging but might reduce attack rates by over 75%. Vaccine stockpiled in advance of a pandemic could significantly reduce attack rates even if of low efficacy. Estimates of policy effectiveness will change if the characteristics of a future pandemic strain differ substantially from those seen in past pandemics.", "author" : [ { "dropping-particle" : "", "family" : "Ferguson", "given" : "Neil M", "non-dropping-particle" : "", "parse-names" : false, "suffix" : "" }, { "dropping-particle" : "", "family" : "Cummings", "given" : "Derek a T", "non-dropping-particle" : "", "parse-names" : false, "suffix" : "" }, { "dropping-particle" : "", "family" : "Fraser", "given" : "Christophe", "non-dropping-particle" : "", "parse-names" : false, "suffix" : "" }, { "dropping-particle" : "", "family" : "Cajka", "given" : "James C", "non-dropping-particle" : "", "parse-names" : false, "suffix" : "" }, { "dropping-particle" : "", "family" : "Cooley", "given" : "Philip C", "non-dropping-particle" : "", "parse-names" : false, "suffix" : "" }, { "dropping-particle" : "", "family" : "Burke", "given" : "Donald S", "non-dropping-particle" : "", "parse-names" : false, "suffix" : "" } ], "container-title" : "Nature", "id" : "ITEM-1", "issue" : "7101", "issued" : { "date-parts" : [ [ "2006", "7", "27" ] ] }, "page" : "448-52", "title" : "Strategies for mitigating an influenza pandemic.", "type" : "article-journal", "volume" : "442" }, "uris" : [ "http://www.mendeley.com/documents/?uuid=8619f809-8415-47ce-ba22-2d6e782341c1" ] }, { "id" : "ITEM-2", "itemData" : { "DOI" : "10.1038/nature04017", "ISSN" : "1476-4687", "PMID" : "16079797", "abstract" : "Highly pathogenic H5N1 influenza A viruses are now endemic in avian populations in Southeast Asia, and human cases continue to accumulate. Although currently incapable of sustained human-to-human transmission, H5N1 represents a serious pandemic threat owing to the risk of a mutation or reassortment generating a virus with increased transmissibility. Identifying public health interventions that might be able to halt a pandemic in its earliest stages is therefore a priority. Here we use a simulation model of influenza transmission in Southeast Asia to evaluate the potential effectiveness of targeted mass prophylactic use of antiviral drugs as a containment strategy. Other interventions aimed at reducing population contact rates are also examined as reinforcements to an antiviral-based containment policy. We show that elimination of a nascent pandemic may be feasible using a combination of geographically targeted prophylaxis and social distancing measures, if the basic reproduction number of the new virus is below 1.8. We predict that a stockpile of 3 million courses of antiviral drugs should be sufficient for elimination. Policy effectiveness depends critically on how quickly clinical cases are diagnosed and the speed with which antiviral drugs can be distributed.", "author" : [ { "dropping-particle" : "", "family" : "Ferguson", "given" : "Neil M", "non-dropping-particle" : "", "parse-names" : false, "suffix" : "" }, { "dropping-particle" : "", "family" : "Cummings", "given" : "Derek A T", "non-dropping-particle" : "", "parse-names" : false, "suffix" : "" }, { "dropping-particle" : "", "family" : "Cauchemez", "given" : "Simon", "non-dropping-particle" : "", "parse-names" : false, "suffix" : "" }, { "dropping-particle" : "", "family" : "Fraser", "given" : "Christophe", "non-dropping-particle" : "", "parse-names" : false, "suffix" : "" }, { "dropping-particle" : "", "family" : "Riley", "given" : "Steven", "non-dropping-particle" : "", "parse-names" : false, "suffix" : "" }, { "dropping-particle" : "", "family" : "Meeyai", "given" : "Aronrag", "non-dropping-particle" : "", "parse-names" : false, "suffix" : "" }, { "dropping-particle" : "", "family" : "Iamsirithaworn", "given" : "Sopon", "non-dropping-particle" : "", "parse-names" : false, "suffix" : "" }, { "dropping-particle" : "", "family" : "Burke", "given" : "Donald S", "non-dropping-particle" : "", "parse-names" : false, "suffix" : "" } ], "container-title" : "Nature", "id" : "ITEM-2", "issue" : "7056", "issued" : { "date-parts" : [ [ "2005", "9", "8" ] ] }, "page" : "209-14", "publisher" : "Nature Publishing Group", "title" : "Strategies for containing an emerging influenza pandemic in Southeast Asia.", "type" : "article-journal", "volume" : "437" }, "uris" : [ "http://www.mendeley.com/documents/?uuid=6d8eb901-58aa-4f20-a6e7-c59eeddbcabc" ] } ], "mendeley" : { "previouslyFormattedCitation" : "(Ferguson et al., 2005, 2006)" }, "properties" : { "noteIndex" : 0 }, "schema" : "https://github.com/citation-style-language/schema/raw/master/csl-citation.json" }</w:instrText>
      </w:r>
      <w:r w:rsidR="00AF1DE6">
        <w:fldChar w:fldCharType="separate"/>
      </w:r>
      <w:r w:rsidR="00AF1DE6" w:rsidRPr="00AF1DE6">
        <w:rPr>
          <w:noProof/>
        </w:rPr>
        <w:t>(Ferguson et al., 2005, 2006)</w:t>
      </w:r>
      <w:r w:rsidR="00AF1DE6">
        <w:fldChar w:fldCharType="end"/>
      </w:r>
      <w:r w:rsidR="00AF1DE6">
        <w:t xml:space="preserve">. </w:t>
      </w:r>
      <w:proofErr w:type="gramStart"/>
      <w:r w:rsidR="00AF1DE6">
        <w:t>An</w:t>
      </w:r>
      <w:proofErr w:type="gramEnd"/>
      <w:r w:rsidR="00AF1DE6">
        <w:t xml:space="preserve"> difference in reduction of ± 5% will be consider acceptable. </w:t>
      </w:r>
    </w:p>
    <w:p w14:paraId="50139C8F" w14:textId="26D637B7" w:rsidR="0047796E" w:rsidRDefault="0041490E" w:rsidP="0047796E">
      <w:pPr>
        <w:pStyle w:val="Heading1"/>
      </w:pPr>
      <w:r>
        <w:t>Timel</w:t>
      </w:r>
      <w:r w:rsidR="0047796E">
        <w:t>ine</w:t>
      </w:r>
    </w:p>
    <w:p w14:paraId="6EC31AD0" w14:textId="70B9D15B" w:rsidR="0047796E" w:rsidRDefault="0047796E" w:rsidP="0047796E">
      <w:r>
        <w:t>(To Be Added)</w:t>
      </w:r>
    </w:p>
    <w:p w14:paraId="5962352E" w14:textId="77777777" w:rsidR="00155AC7" w:rsidRPr="0047796E" w:rsidRDefault="00155AC7" w:rsidP="0047796E"/>
    <w:p w14:paraId="40E3415C" w14:textId="2997FCA2" w:rsidR="00904255" w:rsidRDefault="00F3373B" w:rsidP="00B11ECF">
      <w:pPr>
        <w:pStyle w:val="Heading1"/>
      </w:pPr>
      <w:r>
        <w:t>Summary</w:t>
      </w:r>
    </w:p>
    <w:p w14:paraId="2863C228" w14:textId="2D9B6ADE" w:rsidR="00E02D75" w:rsidRPr="00B11ECF" w:rsidRDefault="00070861" w:rsidP="003A275E">
      <w:pPr>
        <w:spacing w:line="480" w:lineRule="auto"/>
        <w:jc w:val="left"/>
      </w:pPr>
      <w:r>
        <w:tab/>
      </w:r>
      <w:r w:rsidR="00CE2E71">
        <w:t>Testing</w:t>
      </w:r>
      <w:r>
        <w:t xml:space="preserve"> of policies and procedures has</w:t>
      </w:r>
      <w:r w:rsidR="00CE2E71">
        <w:t xml:space="preserve"> </w:t>
      </w:r>
      <w:r>
        <w:t>become</w:t>
      </w:r>
      <w:r w:rsidR="00CE2E71">
        <w:t xml:space="preserve"> more </w:t>
      </w:r>
      <w:r w:rsidR="00A55FA1">
        <w:t xml:space="preserve">critical </w:t>
      </w:r>
      <w:r>
        <w:t>as populations continue to grow</w:t>
      </w:r>
      <w:r w:rsidR="008F5D68">
        <w:t xml:space="preserve"> and it </w:t>
      </w:r>
      <w:r>
        <w:t>becomes more difficult to locate problems prior to implementation</w:t>
      </w:r>
      <w:r w:rsidR="0047796E">
        <w:t>.</w:t>
      </w:r>
      <w:r w:rsidR="00492B17">
        <w:t xml:space="preserve"> Locating problems before </w:t>
      </w:r>
      <w:r w:rsidR="001644F0">
        <w:t>implementation</w:t>
      </w:r>
      <w:r w:rsidR="00492B17">
        <w:t xml:space="preserve"> can help save resources and lives, especially in developing countries where the populations have increased</w:t>
      </w:r>
      <w:r w:rsidR="0047796E">
        <w:t xml:space="preserve"> significantly</w:t>
      </w:r>
      <w:r w:rsidR="001644F0">
        <w:t xml:space="preserve"> </w:t>
      </w:r>
      <w:r w:rsidR="00492B17">
        <w:fldChar w:fldCharType="begin" w:fldLock="1"/>
      </w:r>
      <w:r w:rsidR="00A04878">
        <w:instrText>ADDIN CSL_CITATION { "citationItems" : [ { "id" : "ITEM-1", "itemData" : { "author" : [ { "dropping-particle" : "", "family" : "United Nations", "given" : "", "non-dropping-particle" : "", "parse-names" : false, "suffix" : "" }, { "dropping-particle" : "", "family" : "Department of Economic and Social Affairs", "given" : "", "non-dropping-particle" : "", "parse-names" : false, "suffix" : "" }, { "dropping-particle" : "", "family" : "Population Division", "given" : "", "non-dropping-particle" : "", "parse-names" : false, "suffix" : "" } ], "id" : "ITEM-1", "issued" : { "date-parts" : [ [ "2013" ] ] }, "title" : "World Population Prospects: The 2012 Revision, Highlights and Advance Tables.", "type" : "article" }, "uris" : [ "http://www.mendeley.com/documents/?uuid=a3b37217-de81-4ecf-ba36-8cdedac548d5" ] } ], "mendeley" : { "previouslyFormattedCitation" : "(United Nations et al., 2013)" }, "properties" : { "noteIndex" : 0 }, "schema" : "https://github.com/citation-style-language/schema/raw/master/csl-citation.json" }</w:instrText>
      </w:r>
      <w:r w:rsidR="00492B17">
        <w:fldChar w:fldCharType="separate"/>
      </w:r>
      <w:r w:rsidR="00492B17" w:rsidRPr="00492B17">
        <w:rPr>
          <w:noProof/>
        </w:rPr>
        <w:t>(United Nations et al., 2013)</w:t>
      </w:r>
      <w:r w:rsidR="00492B17">
        <w:fldChar w:fldCharType="end"/>
      </w:r>
      <w:r w:rsidR="00492B17">
        <w:t xml:space="preserve">. </w:t>
      </w:r>
      <w:r w:rsidR="0047796E">
        <w:t xml:space="preserve">One of the best ways to test polices and </w:t>
      </w:r>
      <w:proofErr w:type="gramStart"/>
      <w:r w:rsidR="00705514">
        <w:t>procedures is</w:t>
      </w:r>
      <w:proofErr w:type="gramEnd"/>
      <w:r w:rsidR="00705514">
        <w:t xml:space="preserve"> through simulation.</w:t>
      </w:r>
      <w:r w:rsidR="0047796E">
        <w:t xml:space="preserve"> </w:t>
      </w:r>
      <w:r w:rsidR="00705514">
        <w:t>However,</w:t>
      </w:r>
      <w:r w:rsidR="0047796E">
        <w:t xml:space="preserve"> the </w:t>
      </w:r>
      <w:r w:rsidR="00705514">
        <w:t>main</w:t>
      </w:r>
      <w:r w:rsidR="0047796E">
        <w:t xml:space="preserve"> drawback of simulation is that the human model must be tailored to a specific policy or procedure. </w:t>
      </w:r>
      <w:r w:rsidR="00E76F98">
        <w:t xml:space="preserve">HAPLOS </w:t>
      </w:r>
      <w:r w:rsidR="0041490E">
        <w:t>will address the</w:t>
      </w:r>
      <w:r w:rsidR="0047796E">
        <w:t xml:space="preserve"> problem </w:t>
      </w:r>
      <w:r w:rsidR="0041490E">
        <w:t xml:space="preserve">of having to remake the human model </w:t>
      </w:r>
      <w:r w:rsidR="0047796E">
        <w:t xml:space="preserve">by providing a way to generate a generalized human population that can be </w:t>
      </w:r>
      <w:r w:rsidR="00FE4E5B">
        <w:t xml:space="preserve">used for testing </w:t>
      </w:r>
      <w:r w:rsidR="0047796E">
        <w:t>di</w:t>
      </w:r>
      <w:r w:rsidR="006A400E">
        <w:t xml:space="preserve">fferent </w:t>
      </w:r>
      <w:r w:rsidR="0041490E">
        <w:t xml:space="preserve">policies or procedures. </w:t>
      </w:r>
      <w:r w:rsidR="00F71A4A">
        <w:t>HAPLOS will thus save time of researchers and policies makers by allowing them to focus less time on</w:t>
      </w:r>
      <w:r w:rsidR="000D4B2B">
        <w:t xml:space="preserve"> the </w:t>
      </w:r>
      <w:r w:rsidR="00FE4E5B">
        <w:t>creation</w:t>
      </w:r>
      <w:r w:rsidR="000D4B2B">
        <w:t xml:space="preserve"> of the human model and more on testing of the policy</w:t>
      </w:r>
      <w:r w:rsidR="00155AC7">
        <w:t xml:space="preserve"> or procedure</w:t>
      </w:r>
      <w:r w:rsidR="000D4B2B">
        <w:t>.</w:t>
      </w:r>
      <w:r w:rsidR="00215EF0">
        <w:t xml:space="preserve"> </w:t>
      </w:r>
      <w:r w:rsidR="00FE4E5B">
        <w:t xml:space="preserve"> The more time allowed for testing the better policies and procedures will be able to respond to changes in populations</w:t>
      </w:r>
      <w:r w:rsidR="008F5D68">
        <w:t xml:space="preserve">, even if the policy or procedure is not used for sometime. </w:t>
      </w:r>
    </w:p>
    <w:p w14:paraId="1E08049D" w14:textId="6544524D" w:rsidR="00280829" w:rsidRDefault="008C2A88" w:rsidP="00DD19CF">
      <w:pPr>
        <w:pStyle w:val="Heading1"/>
      </w:pPr>
      <w:r>
        <w:t>Work Cited</w:t>
      </w:r>
    </w:p>
    <w:p w14:paraId="6DE40947" w14:textId="2D09B947" w:rsidR="00A04878" w:rsidRPr="00A04878" w:rsidRDefault="008C2A88">
      <w:pPr>
        <w:pStyle w:val="NormalWeb"/>
        <w:ind w:left="480" w:hanging="480"/>
        <w:divId w:val="1046443090"/>
        <w:rPr>
          <w:rFonts w:ascii="Cambria" w:hAnsi="Cambria" w:cs="Times New Roman"/>
          <w:noProof/>
        </w:rPr>
      </w:pPr>
      <w:r w:rsidRPr="008F5D68">
        <w:rPr>
          <w:rFonts w:asciiTheme="minorHAnsi" w:hAnsiTheme="minorHAnsi"/>
          <w:b/>
        </w:rPr>
        <w:fldChar w:fldCharType="begin" w:fldLock="1"/>
      </w:r>
      <w:r w:rsidRPr="008F5D68">
        <w:rPr>
          <w:rFonts w:asciiTheme="minorHAnsi" w:hAnsiTheme="minorHAnsi"/>
          <w:b/>
        </w:rPr>
        <w:instrText xml:space="preserve">ADDIN Mendeley Bibliography CSL_BIBLIOGRAPHY </w:instrText>
      </w:r>
      <w:r w:rsidRPr="008F5D68">
        <w:rPr>
          <w:rFonts w:asciiTheme="minorHAnsi" w:hAnsiTheme="minorHAnsi"/>
          <w:b/>
        </w:rPr>
        <w:fldChar w:fldCharType="separate"/>
      </w:r>
      <w:r w:rsidR="00A04878" w:rsidRPr="00A04878">
        <w:rPr>
          <w:rFonts w:ascii="Cambria" w:hAnsi="Cambria"/>
          <w:noProof/>
        </w:rPr>
        <w:t>American Hospital Association. (2012). AHA Annual Survey Database.</w:t>
      </w:r>
    </w:p>
    <w:p w14:paraId="6044E339" w14:textId="77777777" w:rsidR="00A04878" w:rsidRPr="00A04878" w:rsidRDefault="00A04878">
      <w:pPr>
        <w:pStyle w:val="NormalWeb"/>
        <w:ind w:left="480" w:hanging="480"/>
        <w:divId w:val="1046443090"/>
        <w:rPr>
          <w:rFonts w:ascii="Cambria" w:hAnsi="Cambria"/>
          <w:noProof/>
        </w:rPr>
      </w:pPr>
      <w:r w:rsidRPr="00A04878">
        <w:rPr>
          <w:rFonts w:ascii="Cambria" w:hAnsi="Cambria"/>
          <w:noProof/>
        </w:rPr>
        <w:t xml:space="preserve">Banks, J. (1998). Principles of Simulation. In J. Banks (Ed.), </w:t>
      </w:r>
      <w:r w:rsidRPr="00A04878">
        <w:rPr>
          <w:rFonts w:ascii="Cambria" w:hAnsi="Cambria"/>
          <w:i/>
          <w:iCs/>
          <w:noProof/>
        </w:rPr>
        <w:t>Handbook of Simulation</w:t>
      </w:r>
      <w:r w:rsidRPr="00A04878">
        <w:rPr>
          <w:rFonts w:ascii="Cambria" w:hAnsi="Cambria"/>
          <w:noProof/>
        </w:rPr>
        <w:t xml:space="preserve"> (pp. 3–30). New York, NY, USA: John Wiley &amp; Sons Inc.</w:t>
      </w:r>
    </w:p>
    <w:p w14:paraId="4DCDFA6A" w14:textId="77777777" w:rsidR="00A04878" w:rsidRPr="00A04878" w:rsidRDefault="00A04878">
      <w:pPr>
        <w:pStyle w:val="NormalWeb"/>
        <w:ind w:left="480" w:hanging="480"/>
        <w:divId w:val="1046443090"/>
        <w:rPr>
          <w:rFonts w:ascii="Cambria" w:hAnsi="Cambria"/>
          <w:noProof/>
        </w:rPr>
      </w:pPr>
      <w:r w:rsidRPr="00A04878">
        <w:rPr>
          <w:rFonts w:ascii="Cambria" w:hAnsi="Cambria"/>
          <w:noProof/>
        </w:rPr>
        <w:t xml:space="preserve">Banks, J., Carson, J., Nelson, B., &amp; Nicol, D. (2010). </w:t>
      </w:r>
      <w:r w:rsidRPr="00A04878">
        <w:rPr>
          <w:rFonts w:ascii="Cambria" w:hAnsi="Cambria"/>
          <w:i/>
          <w:iCs/>
          <w:noProof/>
        </w:rPr>
        <w:t>Discrete-Event System Simulation</w:t>
      </w:r>
      <w:r w:rsidRPr="00A04878">
        <w:rPr>
          <w:rFonts w:ascii="Cambria" w:hAnsi="Cambria"/>
          <w:noProof/>
        </w:rPr>
        <w:t xml:space="preserve"> (Fith.). Upper Saddle River, New Jersey, USA: Pearson Education Inc.</w:t>
      </w:r>
    </w:p>
    <w:p w14:paraId="720CA63F" w14:textId="77777777" w:rsidR="00A04878" w:rsidRPr="00A04878" w:rsidRDefault="00A04878">
      <w:pPr>
        <w:pStyle w:val="NormalWeb"/>
        <w:ind w:left="480" w:hanging="480"/>
        <w:divId w:val="1046443090"/>
        <w:rPr>
          <w:rFonts w:ascii="Cambria" w:hAnsi="Cambria"/>
          <w:noProof/>
        </w:rPr>
      </w:pPr>
      <w:r w:rsidRPr="00A04878">
        <w:rPr>
          <w:rFonts w:ascii="Cambria" w:hAnsi="Cambria"/>
          <w:noProof/>
        </w:rPr>
        <w:t xml:space="preserve">Bian, L. (2013). Spatial Approaches to Modeling Dispersion of Communicable Diseases &amp;ndash; A Review. </w:t>
      </w:r>
      <w:r w:rsidRPr="00A04878">
        <w:rPr>
          <w:rFonts w:ascii="Cambria" w:hAnsi="Cambria"/>
          <w:i/>
          <w:iCs/>
          <w:noProof/>
        </w:rPr>
        <w:t>Transactions in GIS</w:t>
      </w:r>
      <w:r w:rsidRPr="00A04878">
        <w:rPr>
          <w:rFonts w:ascii="Cambria" w:hAnsi="Cambria"/>
          <w:noProof/>
        </w:rPr>
        <w:t xml:space="preserve">, </w:t>
      </w:r>
      <w:r w:rsidRPr="00A04878">
        <w:rPr>
          <w:rFonts w:ascii="Cambria" w:hAnsi="Cambria"/>
          <w:i/>
          <w:iCs/>
          <w:noProof/>
        </w:rPr>
        <w:t>17</w:t>
      </w:r>
      <w:r w:rsidRPr="00A04878">
        <w:rPr>
          <w:rFonts w:ascii="Cambria" w:hAnsi="Cambria"/>
          <w:noProof/>
        </w:rPr>
        <w:t>(1), 1–17. doi:10.1111/j.1467-9671.2012.01329.x</w:t>
      </w:r>
    </w:p>
    <w:p w14:paraId="6A52B4BF" w14:textId="77777777" w:rsidR="00A04878" w:rsidRPr="00A04878" w:rsidRDefault="00A04878">
      <w:pPr>
        <w:pStyle w:val="NormalWeb"/>
        <w:ind w:left="480" w:hanging="480"/>
        <w:divId w:val="1046443090"/>
        <w:rPr>
          <w:rFonts w:ascii="Cambria" w:hAnsi="Cambria"/>
          <w:noProof/>
        </w:rPr>
      </w:pPr>
      <w:r w:rsidRPr="00A04878">
        <w:rPr>
          <w:rFonts w:ascii="Cambria" w:hAnsi="Cambria"/>
          <w:noProof/>
        </w:rPr>
        <w:t xml:space="preserve">Bonabeau, E. (2002). Agent-based modeling: Methods and techniques for simulating human systems. </w:t>
      </w:r>
      <w:r w:rsidRPr="00A04878">
        <w:rPr>
          <w:rFonts w:ascii="Cambria" w:hAnsi="Cambria"/>
          <w:i/>
          <w:iCs/>
          <w:noProof/>
        </w:rPr>
        <w:t>Proceedings of the National Academy of Sciences of the United States of America</w:t>
      </w:r>
      <w:r w:rsidRPr="00A04878">
        <w:rPr>
          <w:rFonts w:ascii="Cambria" w:hAnsi="Cambria"/>
          <w:noProof/>
        </w:rPr>
        <w:t xml:space="preserve">, </w:t>
      </w:r>
      <w:r w:rsidRPr="00A04878">
        <w:rPr>
          <w:rFonts w:ascii="Cambria" w:hAnsi="Cambria"/>
          <w:i/>
          <w:iCs/>
          <w:noProof/>
        </w:rPr>
        <w:t>99</w:t>
      </w:r>
      <w:r w:rsidRPr="00A04878">
        <w:rPr>
          <w:rFonts w:ascii="Cambria" w:hAnsi="Cambria"/>
          <w:noProof/>
        </w:rPr>
        <w:t>(Suppl 3), 7280–7287. doi:10.1073/pnas.082080899</w:t>
      </w:r>
    </w:p>
    <w:p w14:paraId="01ECF8F4" w14:textId="77777777" w:rsidR="00A04878" w:rsidRPr="00A04878" w:rsidRDefault="00A04878">
      <w:pPr>
        <w:pStyle w:val="NormalWeb"/>
        <w:ind w:left="480" w:hanging="480"/>
        <w:divId w:val="1046443090"/>
        <w:rPr>
          <w:rFonts w:ascii="Cambria" w:hAnsi="Cambria"/>
          <w:noProof/>
        </w:rPr>
      </w:pPr>
      <w:r w:rsidRPr="00A04878">
        <w:rPr>
          <w:rFonts w:ascii="Cambria" w:hAnsi="Cambria"/>
          <w:noProof/>
        </w:rPr>
        <w:t>Bright, E. A., Coleman, P. R., Rose, A. N., &amp; Urban, M. L. (2012). LandScan 2011. Oak Ridge, TN: Oak Ridge National Laboratory SE  - July 1, 2012. Retrieved from http://www.ornl.gov/landscan/</w:t>
      </w:r>
    </w:p>
    <w:p w14:paraId="7B175BE3" w14:textId="77777777" w:rsidR="00A04878" w:rsidRPr="00A04878" w:rsidRDefault="00A04878">
      <w:pPr>
        <w:pStyle w:val="NormalWeb"/>
        <w:ind w:left="480" w:hanging="480"/>
        <w:divId w:val="1046443090"/>
        <w:rPr>
          <w:rFonts w:ascii="Cambria" w:hAnsi="Cambria"/>
          <w:noProof/>
        </w:rPr>
      </w:pPr>
      <w:r w:rsidRPr="00A04878">
        <w:rPr>
          <w:rFonts w:ascii="Cambria" w:hAnsi="Cambria"/>
          <w:noProof/>
        </w:rPr>
        <w:t xml:space="preserve">Carley, K. M., Fridsma, D. B., Casman, E., Yahja, A., Altman, N., Chen, L.-C., … Nave, D. (2006). BioWar: scalable agent-based model of bioattacks. </w:t>
      </w:r>
      <w:r w:rsidRPr="00A04878">
        <w:rPr>
          <w:rFonts w:ascii="Cambria" w:hAnsi="Cambria"/>
          <w:i/>
          <w:iCs/>
          <w:noProof/>
        </w:rPr>
        <w:t>Systems, Man and Cybernetics, Part A: Systems and Humans, IEEE Transactions on</w:t>
      </w:r>
      <w:r w:rsidRPr="00A04878">
        <w:rPr>
          <w:rFonts w:ascii="Cambria" w:hAnsi="Cambria"/>
          <w:noProof/>
        </w:rPr>
        <w:t xml:space="preserve">, </w:t>
      </w:r>
      <w:r w:rsidRPr="00A04878">
        <w:rPr>
          <w:rFonts w:ascii="Cambria" w:hAnsi="Cambria"/>
          <w:i/>
          <w:iCs/>
          <w:noProof/>
        </w:rPr>
        <w:t>36</w:t>
      </w:r>
      <w:r w:rsidRPr="00A04878">
        <w:rPr>
          <w:rFonts w:ascii="Cambria" w:hAnsi="Cambria"/>
          <w:noProof/>
        </w:rPr>
        <w:t>(2), 252–265. doi:10.1109/TSMCA.2005.851291</w:t>
      </w:r>
    </w:p>
    <w:p w14:paraId="4A2D1CF6" w14:textId="77777777" w:rsidR="00A04878" w:rsidRPr="00A04878" w:rsidRDefault="00A04878">
      <w:pPr>
        <w:pStyle w:val="NormalWeb"/>
        <w:ind w:left="480" w:hanging="480"/>
        <w:divId w:val="1046443090"/>
        <w:rPr>
          <w:rFonts w:ascii="Cambria" w:hAnsi="Cambria"/>
          <w:noProof/>
        </w:rPr>
      </w:pPr>
      <w:r w:rsidRPr="00A04878">
        <w:rPr>
          <w:rFonts w:ascii="Cambria" w:hAnsi="Cambria"/>
          <w:noProof/>
        </w:rPr>
        <w:t>Center for International Earth Science Information Network (CIESIN)/Columbia University, and C. I. de A. T. (CIAT). (2005). ridded Population of the World, Version 3 (GPWv3): Population Density Grid. Palisades, NY: NASA Socioeconomic Data and Applications Center (SEDAC). Retrieved from http://sedac.ciesin.columbia.edu/data/set/gpw-v3-population-density</w:t>
      </w:r>
    </w:p>
    <w:p w14:paraId="3FBCDFC3" w14:textId="77777777" w:rsidR="00A04878" w:rsidRPr="00A04878" w:rsidRDefault="00A04878">
      <w:pPr>
        <w:pStyle w:val="NormalWeb"/>
        <w:ind w:left="480" w:hanging="480"/>
        <w:divId w:val="1046443090"/>
        <w:rPr>
          <w:rFonts w:ascii="Cambria" w:hAnsi="Cambria"/>
          <w:noProof/>
        </w:rPr>
      </w:pPr>
      <w:r w:rsidRPr="00A04878">
        <w:rPr>
          <w:rFonts w:ascii="Cambria" w:hAnsi="Cambria"/>
          <w:noProof/>
        </w:rPr>
        <w:t xml:space="preserve">Chen, J., Huang, F., Khan, M., Marathe, M., Stretz, P., &amp; Xia, H. (2010). The effect of demographic and spatial variability on epidemics: A comparison between Beijing, Delhi, and Los Angeles. </w:t>
      </w:r>
      <w:r w:rsidRPr="00A04878">
        <w:rPr>
          <w:rFonts w:ascii="Cambria" w:hAnsi="Cambria"/>
          <w:i/>
          <w:iCs/>
          <w:noProof/>
        </w:rPr>
        <w:t>Critical Infrastructure (CRIS), 2010 5th International Conference on</w:t>
      </w:r>
      <w:r w:rsidRPr="00A04878">
        <w:rPr>
          <w:rFonts w:ascii="Cambria" w:hAnsi="Cambria"/>
          <w:noProof/>
        </w:rPr>
        <w:t>. doi:10.1109/CRIS.2010.5617584</w:t>
      </w:r>
    </w:p>
    <w:p w14:paraId="4BE0FFE0" w14:textId="77777777" w:rsidR="00A04878" w:rsidRPr="00A04878" w:rsidRDefault="00A04878">
      <w:pPr>
        <w:pStyle w:val="NormalWeb"/>
        <w:ind w:left="480" w:hanging="480"/>
        <w:divId w:val="1046443090"/>
        <w:rPr>
          <w:rFonts w:ascii="Cambria" w:hAnsi="Cambria"/>
          <w:noProof/>
        </w:rPr>
      </w:pPr>
      <w:r w:rsidRPr="00A04878">
        <w:rPr>
          <w:rFonts w:ascii="Cambria" w:hAnsi="Cambria"/>
          <w:noProof/>
        </w:rPr>
        <w:t xml:space="preserve">Chen, X., &amp; Zhan, F. B. (2008). Agent-Based Modelling and Simulation of Urban Evacuation: Relative Effectiveness of Simultaneous and Staged Evacuation Strategies. </w:t>
      </w:r>
      <w:r w:rsidRPr="00A04878">
        <w:rPr>
          <w:rFonts w:ascii="Cambria" w:hAnsi="Cambria"/>
          <w:i/>
          <w:iCs/>
          <w:noProof/>
        </w:rPr>
        <w:t>The Journal of the Operational Research Society</w:t>
      </w:r>
      <w:r w:rsidRPr="00A04878">
        <w:rPr>
          <w:rFonts w:ascii="Cambria" w:hAnsi="Cambria"/>
          <w:noProof/>
        </w:rPr>
        <w:t xml:space="preserve">, </w:t>
      </w:r>
      <w:r w:rsidRPr="00A04878">
        <w:rPr>
          <w:rFonts w:ascii="Cambria" w:hAnsi="Cambria"/>
          <w:i/>
          <w:iCs/>
          <w:noProof/>
        </w:rPr>
        <w:t>59</w:t>
      </w:r>
      <w:r w:rsidRPr="00A04878">
        <w:rPr>
          <w:rFonts w:ascii="Cambria" w:hAnsi="Cambria"/>
          <w:noProof/>
        </w:rPr>
        <w:t>(1), 25–33. doi:10.2307/4622879</w:t>
      </w:r>
    </w:p>
    <w:p w14:paraId="11C50B85" w14:textId="77777777" w:rsidR="00A04878" w:rsidRPr="00A04878" w:rsidRDefault="00A04878">
      <w:pPr>
        <w:pStyle w:val="NormalWeb"/>
        <w:ind w:left="480" w:hanging="480"/>
        <w:divId w:val="1046443090"/>
        <w:rPr>
          <w:rFonts w:ascii="Cambria" w:hAnsi="Cambria"/>
          <w:noProof/>
        </w:rPr>
      </w:pPr>
      <w:r w:rsidRPr="00A04878">
        <w:rPr>
          <w:rFonts w:ascii="Cambria" w:hAnsi="Cambria"/>
          <w:noProof/>
        </w:rPr>
        <w:t xml:space="preserve">Daniels, R. S. (2007). Revitalizing Emergency Management after Katrina. </w:t>
      </w:r>
      <w:r w:rsidRPr="00A04878">
        <w:rPr>
          <w:rFonts w:ascii="Cambria" w:hAnsi="Cambria"/>
          <w:i/>
          <w:iCs/>
          <w:noProof/>
        </w:rPr>
        <w:t>Public Manager</w:t>
      </w:r>
      <w:r w:rsidRPr="00A04878">
        <w:rPr>
          <w:rFonts w:ascii="Cambria" w:hAnsi="Cambria"/>
          <w:noProof/>
        </w:rPr>
        <w:t xml:space="preserve">, </w:t>
      </w:r>
      <w:r w:rsidRPr="00A04878">
        <w:rPr>
          <w:rFonts w:ascii="Cambria" w:hAnsi="Cambria"/>
          <w:i/>
          <w:iCs/>
          <w:noProof/>
        </w:rPr>
        <w:t>36</w:t>
      </w:r>
      <w:r w:rsidRPr="00A04878">
        <w:rPr>
          <w:rFonts w:ascii="Cambria" w:hAnsi="Cambria"/>
          <w:noProof/>
        </w:rPr>
        <w:t>(3), 16–20. Retrieved from https://proxy.lib.muohio.edu/login?source=ebsco&amp;url=http://search.ebscohost.com/login.aspx?direct=true&amp;db=bth&amp;AN=27170373&amp;site=eds-live</w:t>
      </w:r>
    </w:p>
    <w:p w14:paraId="4F57AA4F" w14:textId="77777777" w:rsidR="00A04878" w:rsidRPr="00A04878" w:rsidRDefault="00A04878">
      <w:pPr>
        <w:pStyle w:val="NormalWeb"/>
        <w:ind w:left="480" w:hanging="480"/>
        <w:divId w:val="1046443090"/>
        <w:rPr>
          <w:rFonts w:ascii="Cambria" w:hAnsi="Cambria"/>
          <w:noProof/>
        </w:rPr>
      </w:pPr>
      <w:r w:rsidRPr="00A04878">
        <w:rPr>
          <w:rFonts w:ascii="Cambria" w:hAnsi="Cambria"/>
          <w:noProof/>
        </w:rPr>
        <w:t xml:space="preserve">Duanmu, J., Taaffe, K. M., Chowdhury, M., &amp; Robinson, R. M. (2012). Simulation analysis for evacuation under congested traffic scenarios: a case study. </w:t>
      </w:r>
      <w:r w:rsidRPr="00A04878">
        <w:rPr>
          <w:rFonts w:ascii="Cambria" w:hAnsi="Cambria"/>
          <w:i/>
          <w:iCs/>
          <w:noProof/>
        </w:rPr>
        <w:t>SIMULATION</w:t>
      </w:r>
      <w:r w:rsidRPr="00A04878">
        <w:rPr>
          <w:rFonts w:ascii="Cambria" w:hAnsi="Cambria"/>
          <w:noProof/>
        </w:rPr>
        <w:t xml:space="preserve">, </w:t>
      </w:r>
      <w:r w:rsidRPr="00A04878">
        <w:rPr>
          <w:rFonts w:ascii="Cambria" w:hAnsi="Cambria"/>
          <w:i/>
          <w:iCs/>
          <w:noProof/>
        </w:rPr>
        <w:t>88</w:t>
      </w:r>
      <w:r w:rsidRPr="00A04878">
        <w:rPr>
          <w:rFonts w:ascii="Cambria" w:hAnsi="Cambria"/>
          <w:noProof/>
        </w:rPr>
        <w:t>(11), 1379–1389. doi:10.1177/0037549712454688</w:t>
      </w:r>
    </w:p>
    <w:p w14:paraId="712D6CFE" w14:textId="77777777" w:rsidR="00A04878" w:rsidRPr="00A04878" w:rsidRDefault="00A04878">
      <w:pPr>
        <w:pStyle w:val="NormalWeb"/>
        <w:ind w:left="480" w:hanging="480"/>
        <w:divId w:val="1046443090"/>
        <w:rPr>
          <w:rFonts w:ascii="Cambria" w:hAnsi="Cambria"/>
          <w:noProof/>
        </w:rPr>
      </w:pPr>
      <w:r w:rsidRPr="00A04878">
        <w:rPr>
          <w:rFonts w:ascii="Cambria" w:hAnsi="Cambria"/>
          <w:noProof/>
        </w:rPr>
        <w:t xml:space="preserve">Edlund, S. B., Davis, M. A., &amp; Kaufman, J. H. (2010). The spatiotemporal epidemiological modeler. In </w:t>
      </w:r>
      <w:r w:rsidRPr="00A04878">
        <w:rPr>
          <w:rFonts w:ascii="Cambria" w:hAnsi="Cambria"/>
          <w:i/>
          <w:iCs/>
          <w:noProof/>
        </w:rPr>
        <w:t>Proceedings of the 1st ACM International Health Informatics Symposium</w:t>
      </w:r>
      <w:r w:rsidRPr="00A04878">
        <w:rPr>
          <w:rFonts w:ascii="Cambria" w:hAnsi="Cambria"/>
          <w:noProof/>
        </w:rPr>
        <w:t xml:space="preserve"> (pp. 817–820). New York, NY, USA: ACM. doi:10.1145/1882992.1883115</w:t>
      </w:r>
    </w:p>
    <w:p w14:paraId="76BB335F" w14:textId="77777777" w:rsidR="00A04878" w:rsidRPr="00A04878" w:rsidRDefault="00A04878">
      <w:pPr>
        <w:pStyle w:val="NormalWeb"/>
        <w:ind w:left="480" w:hanging="480"/>
        <w:divId w:val="1046443090"/>
        <w:rPr>
          <w:rFonts w:ascii="Cambria" w:hAnsi="Cambria"/>
          <w:noProof/>
        </w:rPr>
      </w:pPr>
      <w:r w:rsidRPr="00A04878">
        <w:rPr>
          <w:rFonts w:ascii="Cambria" w:hAnsi="Cambria"/>
          <w:noProof/>
        </w:rPr>
        <w:t xml:space="preserve">Epstein, J. M. (2004). </w:t>
      </w:r>
      <w:r w:rsidRPr="00A04878">
        <w:rPr>
          <w:rFonts w:ascii="Cambria" w:hAnsi="Cambria"/>
          <w:i/>
          <w:iCs/>
          <w:noProof/>
        </w:rPr>
        <w:t>Toward a containment strategy for smallpox bioterror</w:t>
      </w:r>
      <w:r w:rsidRPr="00A04878">
        <w:rPr>
          <w:rFonts w:ascii="Cambria" w:hAnsi="Cambria" w:cs="Baskerville SemiBold"/>
          <w:i/>
          <w:iCs/>
          <w:noProof/>
        </w:rPr>
        <w:t> </w:t>
      </w:r>
      <w:r w:rsidRPr="00A04878">
        <w:rPr>
          <w:rFonts w:ascii="Cambria" w:hAnsi="Cambria"/>
          <w:i/>
          <w:iCs/>
          <w:noProof/>
        </w:rPr>
        <w:t>: an individual-based computational approach / Joshua M. Epstein ... [et al.]</w:t>
      </w:r>
      <w:r w:rsidRPr="00A04878">
        <w:rPr>
          <w:rFonts w:ascii="Cambria" w:hAnsi="Cambria"/>
          <w:noProof/>
        </w:rPr>
        <w:t>. Washington, D.C.</w:t>
      </w:r>
      <w:r w:rsidRPr="00A04878">
        <w:rPr>
          <w:rFonts w:ascii="Cambria" w:hAnsi="Cambria" w:cs="Baskerville SemiBold"/>
          <w:noProof/>
        </w:rPr>
        <w:t> </w:t>
      </w:r>
      <w:r w:rsidRPr="00A04878">
        <w:rPr>
          <w:rFonts w:ascii="Cambria" w:hAnsi="Cambria"/>
          <w:noProof/>
        </w:rPr>
        <w:t>: Brookings Institution Press, c2004. Retrieved from https://proxy.lib.muohio.edu/login?source=ebsco&amp;url=http://search.ebscohost.com/login.aspx?direct=true&amp;db=cat00344a&amp;AN=mucat.b3108161&amp;site=eds-live</w:t>
      </w:r>
    </w:p>
    <w:p w14:paraId="06AEC152" w14:textId="77777777" w:rsidR="00A04878" w:rsidRPr="00A04878" w:rsidRDefault="00A04878">
      <w:pPr>
        <w:pStyle w:val="NormalWeb"/>
        <w:ind w:left="480" w:hanging="480"/>
        <w:divId w:val="1046443090"/>
        <w:rPr>
          <w:rFonts w:ascii="Cambria" w:hAnsi="Cambria"/>
          <w:noProof/>
        </w:rPr>
      </w:pPr>
      <w:r w:rsidRPr="00A04878">
        <w:rPr>
          <w:rFonts w:ascii="Cambria" w:hAnsi="Cambria"/>
          <w:noProof/>
        </w:rPr>
        <w:t xml:space="preserve">Epstein, J. M. (2009). Modelling to contain pandemics. </w:t>
      </w:r>
      <w:r w:rsidRPr="00A04878">
        <w:rPr>
          <w:rFonts w:ascii="Cambria" w:hAnsi="Cambria"/>
          <w:i/>
          <w:iCs/>
          <w:noProof/>
        </w:rPr>
        <w:t>Nature</w:t>
      </w:r>
      <w:r w:rsidRPr="00A04878">
        <w:rPr>
          <w:rFonts w:ascii="Cambria" w:hAnsi="Cambria"/>
          <w:noProof/>
        </w:rPr>
        <w:t xml:space="preserve">, </w:t>
      </w:r>
      <w:r w:rsidRPr="00A04878">
        <w:rPr>
          <w:rFonts w:ascii="Cambria" w:hAnsi="Cambria"/>
          <w:i/>
          <w:iCs/>
          <w:noProof/>
        </w:rPr>
        <w:t>460</w:t>
      </w:r>
      <w:r w:rsidRPr="00A04878">
        <w:rPr>
          <w:rFonts w:ascii="Cambria" w:hAnsi="Cambria"/>
          <w:noProof/>
        </w:rPr>
        <w:t>(7256), 687. doi:10.1038/460687a</w:t>
      </w:r>
    </w:p>
    <w:p w14:paraId="793B195D" w14:textId="77777777" w:rsidR="00A04878" w:rsidRPr="00A04878" w:rsidRDefault="00A04878">
      <w:pPr>
        <w:pStyle w:val="NormalWeb"/>
        <w:ind w:left="480" w:hanging="480"/>
        <w:divId w:val="1046443090"/>
        <w:rPr>
          <w:rFonts w:ascii="Cambria" w:hAnsi="Cambria"/>
          <w:noProof/>
        </w:rPr>
      </w:pPr>
      <w:r w:rsidRPr="00A04878">
        <w:rPr>
          <w:rFonts w:ascii="Cambria" w:hAnsi="Cambria"/>
          <w:noProof/>
        </w:rPr>
        <w:t xml:space="preserve">Eubank, S., Guclu, H., Anil Kumar, V. S., Marathe, M. V, Srinivasan, A., Toroczkai, Z., &amp; Wang, N. (2004). Modelling disease outbreaks in realistic urban social networks. </w:t>
      </w:r>
      <w:r w:rsidRPr="00A04878">
        <w:rPr>
          <w:rFonts w:ascii="Cambria" w:hAnsi="Cambria"/>
          <w:i/>
          <w:iCs/>
          <w:noProof/>
        </w:rPr>
        <w:t>Nature</w:t>
      </w:r>
      <w:r w:rsidRPr="00A04878">
        <w:rPr>
          <w:rFonts w:ascii="Cambria" w:hAnsi="Cambria"/>
          <w:noProof/>
        </w:rPr>
        <w:t xml:space="preserve">, </w:t>
      </w:r>
      <w:r w:rsidRPr="00A04878">
        <w:rPr>
          <w:rFonts w:ascii="Cambria" w:hAnsi="Cambria"/>
          <w:i/>
          <w:iCs/>
          <w:noProof/>
        </w:rPr>
        <w:t>429</w:t>
      </w:r>
      <w:r w:rsidRPr="00A04878">
        <w:rPr>
          <w:rFonts w:ascii="Cambria" w:hAnsi="Cambria"/>
          <w:noProof/>
        </w:rPr>
        <w:t>(6988), 180–184. Retrieved from http://dx.doi.org/10.1038/nature02541</w:t>
      </w:r>
    </w:p>
    <w:p w14:paraId="6B48F5ED" w14:textId="77777777" w:rsidR="00A04878" w:rsidRPr="00A04878" w:rsidRDefault="00A04878">
      <w:pPr>
        <w:pStyle w:val="NormalWeb"/>
        <w:ind w:left="480" w:hanging="480"/>
        <w:divId w:val="1046443090"/>
        <w:rPr>
          <w:rFonts w:ascii="Cambria" w:hAnsi="Cambria"/>
          <w:noProof/>
        </w:rPr>
      </w:pPr>
      <w:r w:rsidRPr="00A04878">
        <w:rPr>
          <w:rFonts w:ascii="Cambria" w:hAnsi="Cambria"/>
          <w:noProof/>
        </w:rPr>
        <w:t xml:space="preserve">Ferguson, N. M., Cummings, D. a T., Fraser, C., Cajka, J. C., Cooley, P. C., &amp; Burke, D. S. (2006). Strategies for mitigating an influenza pandemic. </w:t>
      </w:r>
      <w:r w:rsidRPr="00A04878">
        <w:rPr>
          <w:rFonts w:ascii="Cambria" w:hAnsi="Cambria"/>
          <w:i/>
          <w:iCs/>
          <w:noProof/>
        </w:rPr>
        <w:t>Nature</w:t>
      </w:r>
      <w:r w:rsidRPr="00A04878">
        <w:rPr>
          <w:rFonts w:ascii="Cambria" w:hAnsi="Cambria"/>
          <w:noProof/>
        </w:rPr>
        <w:t xml:space="preserve">, </w:t>
      </w:r>
      <w:r w:rsidRPr="00A04878">
        <w:rPr>
          <w:rFonts w:ascii="Cambria" w:hAnsi="Cambria"/>
          <w:i/>
          <w:iCs/>
          <w:noProof/>
        </w:rPr>
        <w:t>442</w:t>
      </w:r>
      <w:r w:rsidRPr="00A04878">
        <w:rPr>
          <w:rFonts w:ascii="Cambria" w:hAnsi="Cambria"/>
          <w:noProof/>
        </w:rPr>
        <w:t>(7101), 448–52. doi:10.1038/nature04795</w:t>
      </w:r>
    </w:p>
    <w:p w14:paraId="690F69B9" w14:textId="77777777" w:rsidR="00A04878" w:rsidRPr="00A04878" w:rsidRDefault="00A04878">
      <w:pPr>
        <w:pStyle w:val="NormalWeb"/>
        <w:ind w:left="480" w:hanging="480"/>
        <w:divId w:val="1046443090"/>
        <w:rPr>
          <w:rFonts w:ascii="Cambria" w:hAnsi="Cambria"/>
          <w:noProof/>
        </w:rPr>
      </w:pPr>
      <w:r w:rsidRPr="00A04878">
        <w:rPr>
          <w:rFonts w:ascii="Cambria" w:hAnsi="Cambria"/>
          <w:noProof/>
        </w:rPr>
        <w:t xml:space="preserve">Ferguson, N. M., Cummings, D. A. T., Cauchemez, S., Fraser, C., Riley, S., Meeyai, A., … Burke, D. S. (2005). Strategies for containing an emerging influenza pandemic in Southeast Asia. </w:t>
      </w:r>
      <w:r w:rsidRPr="00A04878">
        <w:rPr>
          <w:rFonts w:ascii="Cambria" w:hAnsi="Cambria"/>
          <w:i/>
          <w:iCs/>
          <w:noProof/>
        </w:rPr>
        <w:t>Nature</w:t>
      </w:r>
      <w:r w:rsidRPr="00A04878">
        <w:rPr>
          <w:rFonts w:ascii="Cambria" w:hAnsi="Cambria"/>
          <w:noProof/>
        </w:rPr>
        <w:t xml:space="preserve">, </w:t>
      </w:r>
      <w:r w:rsidRPr="00A04878">
        <w:rPr>
          <w:rFonts w:ascii="Cambria" w:hAnsi="Cambria"/>
          <w:i/>
          <w:iCs/>
          <w:noProof/>
        </w:rPr>
        <w:t>437</w:t>
      </w:r>
      <w:r w:rsidRPr="00A04878">
        <w:rPr>
          <w:rFonts w:ascii="Cambria" w:hAnsi="Cambria"/>
          <w:noProof/>
        </w:rPr>
        <w:t>(7056), 209–14. doi:10.1038/nature04017</w:t>
      </w:r>
    </w:p>
    <w:p w14:paraId="0F57DC51" w14:textId="77777777" w:rsidR="00A04878" w:rsidRPr="00A04878" w:rsidRDefault="00A04878">
      <w:pPr>
        <w:pStyle w:val="NormalWeb"/>
        <w:ind w:left="480" w:hanging="480"/>
        <w:divId w:val="1046443090"/>
        <w:rPr>
          <w:rFonts w:ascii="Cambria" w:hAnsi="Cambria"/>
          <w:noProof/>
        </w:rPr>
      </w:pPr>
      <w:r w:rsidRPr="00A04878">
        <w:rPr>
          <w:rFonts w:ascii="Cambria" w:hAnsi="Cambria"/>
          <w:noProof/>
        </w:rPr>
        <w:t xml:space="preserve">Hupert, N., Mushlin, A. I., &amp; Callahan, M. A. (2002). Modeling the Public Health Response to Bioterrorism: Using Discrete Event Simulation to Design Antibiotic Distribution Centers. </w:t>
      </w:r>
      <w:r w:rsidRPr="00A04878">
        <w:rPr>
          <w:rFonts w:ascii="Cambria" w:hAnsi="Cambria"/>
          <w:i/>
          <w:iCs/>
          <w:noProof/>
        </w:rPr>
        <w:t>Medical Decision Making</w:t>
      </w:r>
      <w:r w:rsidRPr="00A04878">
        <w:rPr>
          <w:rFonts w:ascii="Cambria" w:hAnsi="Cambria"/>
          <w:noProof/>
        </w:rPr>
        <w:t xml:space="preserve">, </w:t>
      </w:r>
      <w:r w:rsidRPr="00A04878">
        <w:rPr>
          <w:rFonts w:ascii="Cambria" w:hAnsi="Cambria"/>
          <w:i/>
          <w:iCs/>
          <w:noProof/>
        </w:rPr>
        <w:t>22</w:t>
      </w:r>
      <w:r w:rsidRPr="00A04878">
        <w:rPr>
          <w:rFonts w:ascii="Cambria" w:hAnsi="Cambria"/>
          <w:noProof/>
        </w:rPr>
        <w:t>(s5), S17–S25. doi:10.1177/027298902237709</w:t>
      </w:r>
    </w:p>
    <w:p w14:paraId="38ABB770" w14:textId="77777777" w:rsidR="00A04878" w:rsidRPr="00A04878" w:rsidRDefault="00A04878">
      <w:pPr>
        <w:pStyle w:val="NormalWeb"/>
        <w:ind w:left="480" w:hanging="480"/>
        <w:divId w:val="1046443090"/>
        <w:rPr>
          <w:rFonts w:ascii="Cambria" w:hAnsi="Cambria"/>
          <w:noProof/>
        </w:rPr>
      </w:pPr>
      <w:r w:rsidRPr="00A04878">
        <w:rPr>
          <w:rFonts w:ascii="Cambria" w:hAnsi="Cambria"/>
          <w:noProof/>
        </w:rPr>
        <w:t xml:space="preserve">Iwami, S., Takeuchi, Y., &amp; Liu, X. (2007). Avian&amp;ndash;human influenza epidemic model. </w:t>
      </w:r>
      <w:r w:rsidRPr="00A04878">
        <w:rPr>
          <w:rFonts w:ascii="Cambria" w:hAnsi="Cambria"/>
          <w:i/>
          <w:iCs/>
          <w:noProof/>
        </w:rPr>
        <w:t>Mathematical Biosciences</w:t>
      </w:r>
      <w:r w:rsidRPr="00A04878">
        <w:rPr>
          <w:rFonts w:ascii="Cambria" w:hAnsi="Cambria"/>
          <w:noProof/>
        </w:rPr>
        <w:t xml:space="preserve">, </w:t>
      </w:r>
      <w:r w:rsidRPr="00A04878">
        <w:rPr>
          <w:rFonts w:ascii="Cambria" w:hAnsi="Cambria"/>
          <w:i/>
          <w:iCs/>
          <w:noProof/>
        </w:rPr>
        <w:t>207</w:t>
      </w:r>
      <w:r w:rsidRPr="00A04878">
        <w:rPr>
          <w:rFonts w:ascii="Cambria" w:hAnsi="Cambria"/>
          <w:noProof/>
        </w:rPr>
        <w:t>(1), 1–25. doi:10.1016/j.mbs.2006.08.001</w:t>
      </w:r>
    </w:p>
    <w:p w14:paraId="2EA91D61" w14:textId="77777777" w:rsidR="00A04878" w:rsidRPr="00A04878" w:rsidRDefault="00A04878">
      <w:pPr>
        <w:pStyle w:val="NormalWeb"/>
        <w:ind w:left="480" w:hanging="480"/>
        <w:divId w:val="1046443090"/>
        <w:rPr>
          <w:rFonts w:ascii="Cambria" w:hAnsi="Cambria"/>
          <w:noProof/>
        </w:rPr>
      </w:pPr>
      <w:r w:rsidRPr="00A04878">
        <w:rPr>
          <w:rFonts w:ascii="Cambria" w:hAnsi="Cambria"/>
          <w:noProof/>
        </w:rPr>
        <w:t xml:space="preserve">Kari, J. (2005). Theory of cellular automata: A survey. </w:t>
      </w:r>
      <w:r w:rsidRPr="00A04878">
        <w:rPr>
          <w:rFonts w:ascii="Cambria" w:hAnsi="Cambria"/>
          <w:i/>
          <w:iCs/>
          <w:noProof/>
        </w:rPr>
        <w:t>Theoretical Computer Science</w:t>
      </w:r>
      <w:r w:rsidRPr="00A04878">
        <w:rPr>
          <w:rFonts w:ascii="Cambria" w:hAnsi="Cambria"/>
          <w:noProof/>
        </w:rPr>
        <w:t xml:space="preserve">, </w:t>
      </w:r>
      <w:r w:rsidRPr="00A04878">
        <w:rPr>
          <w:rFonts w:ascii="Cambria" w:hAnsi="Cambria"/>
          <w:i/>
          <w:iCs/>
          <w:noProof/>
        </w:rPr>
        <w:t>334</w:t>
      </w:r>
      <w:r w:rsidRPr="00A04878">
        <w:rPr>
          <w:rFonts w:ascii="Cambria" w:hAnsi="Cambria"/>
          <w:noProof/>
        </w:rPr>
        <w:t>(1-3), 3–33. doi:10.1016/j.tcs.2004.11.021</w:t>
      </w:r>
    </w:p>
    <w:p w14:paraId="28D8D5FA" w14:textId="77777777" w:rsidR="00A04878" w:rsidRPr="00A04878" w:rsidRDefault="00A04878">
      <w:pPr>
        <w:pStyle w:val="NormalWeb"/>
        <w:ind w:left="480" w:hanging="480"/>
        <w:divId w:val="1046443090"/>
        <w:rPr>
          <w:rFonts w:ascii="Cambria" w:hAnsi="Cambria"/>
          <w:noProof/>
        </w:rPr>
      </w:pPr>
      <w:r w:rsidRPr="00A04878">
        <w:rPr>
          <w:rFonts w:ascii="Cambria" w:hAnsi="Cambria"/>
          <w:noProof/>
        </w:rPr>
        <w:t xml:space="preserve">Keeling, M. J. (2005). Models of Foot-and-Mouth Disease. </w:t>
      </w:r>
      <w:r w:rsidRPr="00A04878">
        <w:rPr>
          <w:rFonts w:ascii="Cambria" w:hAnsi="Cambria"/>
          <w:i/>
          <w:iCs/>
          <w:noProof/>
        </w:rPr>
        <w:t>Proceedings: Biological Sciences</w:t>
      </w:r>
      <w:r w:rsidRPr="00A04878">
        <w:rPr>
          <w:rFonts w:ascii="Cambria" w:hAnsi="Cambria"/>
          <w:noProof/>
        </w:rPr>
        <w:t xml:space="preserve">, </w:t>
      </w:r>
      <w:r w:rsidRPr="00A04878">
        <w:rPr>
          <w:rFonts w:ascii="Cambria" w:hAnsi="Cambria"/>
          <w:i/>
          <w:iCs/>
          <w:noProof/>
        </w:rPr>
        <w:t>272</w:t>
      </w:r>
      <w:r w:rsidRPr="00A04878">
        <w:rPr>
          <w:rFonts w:ascii="Cambria" w:hAnsi="Cambria"/>
          <w:noProof/>
        </w:rPr>
        <w:t>(1569), 1195–1202. doi:10.2307/30047668</w:t>
      </w:r>
    </w:p>
    <w:p w14:paraId="21959317" w14:textId="77777777" w:rsidR="00A04878" w:rsidRPr="00A04878" w:rsidRDefault="00A04878">
      <w:pPr>
        <w:pStyle w:val="NormalWeb"/>
        <w:ind w:left="480" w:hanging="480"/>
        <w:divId w:val="1046443090"/>
        <w:rPr>
          <w:rFonts w:ascii="Cambria" w:hAnsi="Cambria"/>
          <w:noProof/>
        </w:rPr>
      </w:pPr>
      <w:r w:rsidRPr="00A04878">
        <w:rPr>
          <w:rFonts w:ascii="Cambria" w:hAnsi="Cambria"/>
          <w:noProof/>
        </w:rPr>
        <w:t xml:space="preserve">Keeling, M. J., Woolhouse, M. E. J., Shaw, D. J., Matthews, L., Chase-Topping, M., Haydon, D. T., … Grenfell, B. T. (2001). Dynamics of the 2001 UK Foot and Mouth Epidemic: Stochastic Dispersal in a Heterogeneous Landscape. </w:t>
      </w:r>
      <w:r w:rsidRPr="00A04878">
        <w:rPr>
          <w:rFonts w:ascii="Cambria" w:hAnsi="Cambria"/>
          <w:i/>
          <w:iCs/>
          <w:noProof/>
        </w:rPr>
        <w:t>Science</w:t>
      </w:r>
      <w:r w:rsidRPr="00A04878">
        <w:rPr>
          <w:rFonts w:ascii="Cambria" w:hAnsi="Cambria"/>
          <w:noProof/>
        </w:rPr>
        <w:t xml:space="preserve">, </w:t>
      </w:r>
      <w:r w:rsidRPr="00A04878">
        <w:rPr>
          <w:rFonts w:ascii="Cambria" w:hAnsi="Cambria"/>
          <w:i/>
          <w:iCs/>
          <w:noProof/>
        </w:rPr>
        <w:t>294</w:t>
      </w:r>
      <w:r w:rsidRPr="00A04878">
        <w:rPr>
          <w:rFonts w:ascii="Cambria" w:hAnsi="Cambria"/>
          <w:noProof/>
        </w:rPr>
        <w:t>(5543), 813–817. doi:10.2307/3085067</w:t>
      </w:r>
    </w:p>
    <w:p w14:paraId="0238A6D6" w14:textId="77777777" w:rsidR="00A04878" w:rsidRPr="00A04878" w:rsidRDefault="00A04878">
      <w:pPr>
        <w:pStyle w:val="NormalWeb"/>
        <w:ind w:left="480" w:hanging="480"/>
        <w:divId w:val="1046443090"/>
        <w:rPr>
          <w:rFonts w:ascii="Cambria" w:hAnsi="Cambria"/>
          <w:noProof/>
        </w:rPr>
      </w:pPr>
      <w:r w:rsidRPr="00A04878">
        <w:rPr>
          <w:rFonts w:ascii="Cambria" w:hAnsi="Cambria"/>
          <w:noProof/>
        </w:rPr>
        <w:t xml:space="preserve">Kermack, W. O., &amp; McKendrick, A. G. (1991). Contributions to the mathematical theory of epidemics - I. </w:t>
      </w:r>
      <w:r w:rsidRPr="00A04878">
        <w:rPr>
          <w:rFonts w:ascii="Cambria" w:hAnsi="Cambria"/>
          <w:i/>
          <w:iCs/>
          <w:noProof/>
        </w:rPr>
        <w:t>Bulletin of Mathematical Biology</w:t>
      </w:r>
      <w:r w:rsidRPr="00A04878">
        <w:rPr>
          <w:rFonts w:ascii="Cambria" w:hAnsi="Cambria"/>
          <w:noProof/>
        </w:rPr>
        <w:t xml:space="preserve">, </w:t>
      </w:r>
      <w:r w:rsidRPr="00A04878">
        <w:rPr>
          <w:rFonts w:ascii="Cambria" w:hAnsi="Cambria"/>
          <w:i/>
          <w:iCs/>
          <w:noProof/>
        </w:rPr>
        <w:t>53</w:t>
      </w:r>
      <w:r w:rsidRPr="00A04878">
        <w:rPr>
          <w:rFonts w:ascii="Cambria" w:hAnsi="Cambria"/>
          <w:noProof/>
        </w:rPr>
        <w:t>(1-2), 33–55. doi:10. 1016/S0092-8240(05)80040-0</w:t>
      </w:r>
    </w:p>
    <w:p w14:paraId="52650C2D" w14:textId="77777777" w:rsidR="00A04878" w:rsidRPr="00A04878" w:rsidRDefault="00A04878">
      <w:pPr>
        <w:pStyle w:val="NormalWeb"/>
        <w:ind w:left="480" w:hanging="480"/>
        <w:divId w:val="1046443090"/>
        <w:rPr>
          <w:rFonts w:ascii="Cambria" w:hAnsi="Cambria"/>
          <w:noProof/>
        </w:rPr>
      </w:pPr>
      <w:r w:rsidRPr="00A04878">
        <w:rPr>
          <w:rFonts w:ascii="Cambria" w:hAnsi="Cambria"/>
          <w:noProof/>
        </w:rPr>
        <w:t xml:space="preserve">Lerman, K., &amp; Galstyan, A. (2003). Agent memory and adaptation in multi-agent systems. In </w:t>
      </w:r>
      <w:r w:rsidRPr="00A04878">
        <w:rPr>
          <w:rFonts w:ascii="Cambria" w:hAnsi="Cambria"/>
          <w:i/>
          <w:iCs/>
          <w:noProof/>
        </w:rPr>
        <w:t>Proceedings of the second international joint conference on Autonomous agents and multiagent systems</w:t>
      </w:r>
      <w:r w:rsidRPr="00A04878">
        <w:rPr>
          <w:rFonts w:ascii="Cambria" w:hAnsi="Cambria"/>
          <w:noProof/>
        </w:rPr>
        <w:t xml:space="preserve"> (pp. 797–803). New York, NY, USA: ACM. doi:10.1145/860575.860703</w:t>
      </w:r>
    </w:p>
    <w:p w14:paraId="0990E92E" w14:textId="77777777" w:rsidR="00A04878" w:rsidRPr="00A04878" w:rsidRDefault="00A04878">
      <w:pPr>
        <w:pStyle w:val="NormalWeb"/>
        <w:ind w:left="480" w:hanging="480"/>
        <w:divId w:val="1046443090"/>
        <w:rPr>
          <w:rFonts w:ascii="Cambria" w:hAnsi="Cambria"/>
          <w:noProof/>
        </w:rPr>
      </w:pPr>
      <w:r w:rsidRPr="00A04878">
        <w:rPr>
          <w:rFonts w:ascii="Cambria" w:hAnsi="Cambria"/>
          <w:noProof/>
        </w:rPr>
        <w:t xml:space="preserve">Ma, Y., Zhang, F., &amp; Wang, J. (2013). A study on simulation and optimization for personnel and vehicle coordination evacuation in case of emergency. </w:t>
      </w:r>
      <w:r w:rsidRPr="00A04878">
        <w:rPr>
          <w:rFonts w:ascii="Cambria" w:hAnsi="Cambria"/>
          <w:i/>
          <w:iCs/>
          <w:noProof/>
        </w:rPr>
        <w:t>Journal of Theoretical &amp; Applied Information Technology</w:t>
      </w:r>
      <w:r w:rsidRPr="00A04878">
        <w:rPr>
          <w:rFonts w:ascii="Cambria" w:hAnsi="Cambria"/>
          <w:noProof/>
        </w:rPr>
        <w:t xml:space="preserve">, </w:t>
      </w:r>
      <w:r w:rsidRPr="00A04878">
        <w:rPr>
          <w:rFonts w:ascii="Cambria" w:hAnsi="Cambria"/>
          <w:i/>
          <w:iCs/>
          <w:noProof/>
        </w:rPr>
        <w:t>49</w:t>
      </w:r>
      <w:r w:rsidRPr="00A04878">
        <w:rPr>
          <w:rFonts w:ascii="Cambria" w:hAnsi="Cambria"/>
          <w:noProof/>
        </w:rPr>
        <w:t>(2), 864–870. Retrieved from https://proxy.lib.muohio.edu/login?source=ebsco&amp;url=http://search.ebscohost.com/login.aspx?direct=true&amp;db=iih&amp;AN=87526003&amp;site=eds-live</w:t>
      </w:r>
    </w:p>
    <w:p w14:paraId="174E3120" w14:textId="77777777" w:rsidR="00A04878" w:rsidRPr="00A04878" w:rsidRDefault="00A04878">
      <w:pPr>
        <w:pStyle w:val="NormalWeb"/>
        <w:ind w:left="480" w:hanging="480"/>
        <w:divId w:val="1046443090"/>
        <w:rPr>
          <w:rFonts w:ascii="Cambria" w:hAnsi="Cambria"/>
          <w:noProof/>
        </w:rPr>
      </w:pPr>
      <w:r w:rsidRPr="00A04878">
        <w:rPr>
          <w:rFonts w:ascii="Cambria" w:hAnsi="Cambria"/>
          <w:noProof/>
        </w:rPr>
        <w:t>National Center for Education Statistics. (2011). Common Core of Data and Private School Survey. Retrieved from http://nces.ed.gov/ccd/elsi/</w:t>
      </w:r>
    </w:p>
    <w:p w14:paraId="2DBF60EF" w14:textId="77777777" w:rsidR="00A04878" w:rsidRPr="00A04878" w:rsidRDefault="00A04878">
      <w:pPr>
        <w:pStyle w:val="NormalWeb"/>
        <w:ind w:left="480" w:hanging="480"/>
        <w:divId w:val="1046443090"/>
        <w:rPr>
          <w:rFonts w:ascii="Cambria" w:hAnsi="Cambria"/>
          <w:noProof/>
        </w:rPr>
      </w:pPr>
      <w:r w:rsidRPr="00A04878">
        <w:rPr>
          <w:rFonts w:ascii="Cambria" w:hAnsi="Cambria"/>
          <w:noProof/>
        </w:rPr>
        <w:t>Nsoesie, E. O., Beckman, R. J., &amp; Marathe, M. V. (2012). Sensitivity Analysis of an Individual-Based Model for Simulation of Influenza Epidemics. (A. Vespignani, Ed.)</w:t>
      </w:r>
      <w:r w:rsidRPr="00A04878">
        <w:rPr>
          <w:rFonts w:ascii="Cambria" w:hAnsi="Cambria"/>
          <w:i/>
          <w:iCs/>
          <w:noProof/>
        </w:rPr>
        <w:t>PLoS ONE</w:t>
      </w:r>
      <w:r w:rsidRPr="00A04878">
        <w:rPr>
          <w:rFonts w:ascii="Cambria" w:hAnsi="Cambria"/>
          <w:noProof/>
        </w:rPr>
        <w:t xml:space="preserve">, </w:t>
      </w:r>
      <w:r w:rsidRPr="00A04878">
        <w:rPr>
          <w:rFonts w:ascii="Cambria" w:hAnsi="Cambria"/>
          <w:i/>
          <w:iCs/>
          <w:noProof/>
        </w:rPr>
        <w:t>7</w:t>
      </w:r>
      <w:r w:rsidRPr="00A04878">
        <w:rPr>
          <w:rFonts w:ascii="Cambria" w:hAnsi="Cambria"/>
          <w:noProof/>
        </w:rPr>
        <w:t>(10), e45414. doi:10.1371/journal.pone.0045414</w:t>
      </w:r>
    </w:p>
    <w:p w14:paraId="21F66F2B" w14:textId="77777777" w:rsidR="00A04878" w:rsidRPr="00A04878" w:rsidRDefault="00A04878">
      <w:pPr>
        <w:pStyle w:val="NormalWeb"/>
        <w:ind w:left="480" w:hanging="480"/>
        <w:divId w:val="1046443090"/>
        <w:rPr>
          <w:rFonts w:ascii="Cambria" w:hAnsi="Cambria"/>
          <w:noProof/>
        </w:rPr>
      </w:pPr>
      <w:r w:rsidRPr="00A04878">
        <w:rPr>
          <w:rFonts w:ascii="Cambria" w:hAnsi="Cambria"/>
          <w:noProof/>
        </w:rPr>
        <w:t xml:space="preserve">Smieszek, T., Balmer, M., Hattendorf, J., Axhausen, K. W., Zinsstag, J., &amp; Scholz, R. W. (2011). Reconstructing the 2003/2004 H3N2 influenza epidemic in Switzerland with a spatially explicit, individual-based model. </w:t>
      </w:r>
      <w:r w:rsidRPr="00A04878">
        <w:rPr>
          <w:rFonts w:ascii="Cambria" w:hAnsi="Cambria"/>
          <w:i/>
          <w:iCs/>
          <w:noProof/>
        </w:rPr>
        <w:t>BMC Infectious Diseases</w:t>
      </w:r>
      <w:r w:rsidRPr="00A04878">
        <w:rPr>
          <w:rFonts w:ascii="Cambria" w:hAnsi="Cambria"/>
          <w:noProof/>
        </w:rPr>
        <w:t xml:space="preserve">, </w:t>
      </w:r>
      <w:r w:rsidRPr="00A04878">
        <w:rPr>
          <w:rFonts w:ascii="Cambria" w:hAnsi="Cambria"/>
          <w:i/>
          <w:iCs/>
          <w:noProof/>
        </w:rPr>
        <w:t>11</w:t>
      </w:r>
      <w:r w:rsidRPr="00A04878">
        <w:rPr>
          <w:rFonts w:ascii="Cambria" w:hAnsi="Cambria"/>
          <w:noProof/>
        </w:rPr>
        <w:t>, 115. doi:10.1186/1471-2334-11-115</w:t>
      </w:r>
    </w:p>
    <w:p w14:paraId="06137CE5" w14:textId="77777777" w:rsidR="00A04878" w:rsidRPr="00A04878" w:rsidRDefault="00A04878">
      <w:pPr>
        <w:pStyle w:val="NormalWeb"/>
        <w:ind w:left="480" w:hanging="480"/>
        <w:divId w:val="1046443090"/>
        <w:rPr>
          <w:rFonts w:ascii="Cambria" w:hAnsi="Cambria"/>
          <w:noProof/>
        </w:rPr>
      </w:pPr>
      <w:r w:rsidRPr="00A04878">
        <w:rPr>
          <w:rFonts w:ascii="Cambria" w:hAnsi="Cambria"/>
          <w:noProof/>
        </w:rPr>
        <w:t>U.S Department of Transportation, &amp; Federal Highway Administration. (2009). National Household Travel Survey. Retrieved from http://nhts.ornl.gov</w:t>
      </w:r>
    </w:p>
    <w:p w14:paraId="34AB207A" w14:textId="77777777" w:rsidR="00A04878" w:rsidRPr="00A04878" w:rsidRDefault="00A04878">
      <w:pPr>
        <w:pStyle w:val="NormalWeb"/>
        <w:ind w:left="480" w:hanging="480"/>
        <w:divId w:val="1046443090"/>
        <w:rPr>
          <w:rFonts w:ascii="Cambria" w:hAnsi="Cambria"/>
          <w:noProof/>
        </w:rPr>
      </w:pPr>
      <w:r w:rsidRPr="00A04878">
        <w:rPr>
          <w:rFonts w:ascii="Cambria" w:hAnsi="Cambria"/>
          <w:noProof/>
        </w:rPr>
        <w:t>U.S. Bureau of Labor Statistics. (2012). American Time Use Survey.</w:t>
      </w:r>
    </w:p>
    <w:p w14:paraId="2409C682" w14:textId="77777777" w:rsidR="00A04878" w:rsidRPr="00A04878" w:rsidRDefault="00A04878">
      <w:pPr>
        <w:pStyle w:val="NormalWeb"/>
        <w:ind w:left="480" w:hanging="480"/>
        <w:divId w:val="1046443090"/>
        <w:rPr>
          <w:rFonts w:ascii="Cambria" w:hAnsi="Cambria"/>
          <w:noProof/>
        </w:rPr>
      </w:pPr>
      <w:r w:rsidRPr="00A04878">
        <w:rPr>
          <w:rFonts w:ascii="Cambria" w:hAnsi="Cambria"/>
          <w:noProof/>
        </w:rPr>
        <w:t>U.S. Census Bureau. (2007). 2007 Economic Census. Retrieved from http://www.census.gov/econ/census07/</w:t>
      </w:r>
    </w:p>
    <w:p w14:paraId="26112911" w14:textId="77777777" w:rsidR="00A04878" w:rsidRPr="00A04878" w:rsidRDefault="00A04878">
      <w:pPr>
        <w:pStyle w:val="NormalWeb"/>
        <w:ind w:left="480" w:hanging="480"/>
        <w:divId w:val="1046443090"/>
        <w:rPr>
          <w:rFonts w:ascii="Cambria" w:hAnsi="Cambria"/>
          <w:noProof/>
        </w:rPr>
      </w:pPr>
      <w:r w:rsidRPr="00A04878">
        <w:rPr>
          <w:rFonts w:ascii="Cambria" w:hAnsi="Cambria"/>
          <w:noProof/>
        </w:rPr>
        <w:t>U.S. Census Bureau. (2011a). Statistical Abstract of the United States: 2012. Washington, DC. Retrieved from http://www.census.gov/compendia/statab/</w:t>
      </w:r>
    </w:p>
    <w:p w14:paraId="7B6141B8" w14:textId="77777777" w:rsidR="00A04878" w:rsidRPr="00A04878" w:rsidRDefault="00A04878">
      <w:pPr>
        <w:pStyle w:val="NormalWeb"/>
        <w:ind w:left="480" w:hanging="480"/>
        <w:divId w:val="1046443090"/>
        <w:rPr>
          <w:rFonts w:ascii="Cambria" w:hAnsi="Cambria"/>
          <w:noProof/>
        </w:rPr>
      </w:pPr>
      <w:r w:rsidRPr="00A04878">
        <w:rPr>
          <w:rFonts w:ascii="Cambria" w:hAnsi="Cambria"/>
          <w:noProof/>
        </w:rPr>
        <w:t>U.S. Census Bureau. (2011b). 2011 County Business Patterns. Retrieved from http://www.census.gov/econ/cbp/</w:t>
      </w:r>
    </w:p>
    <w:p w14:paraId="5D233A29" w14:textId="77777777" w:rsidR="00A04878" w:rsidRPr="00A04878" w:rsidRDefault="00A04878">
      <w:pPr>
        <w:pStyle w:val="NormalWeb"/>
        <w:ind w:left="480" w:hanging="480"/>
        <w:divId w:val="1046443090"/>
        <w:rPr>
          <w:rFonts w:ascii="Cambria" w:hAnsi="Cambria"/>
          <w:noProof/>
        </w:rPr>
      </w:pPr>
      <w:r w:rsidRPr="00A04878">
        <w:rPr>
          <w:rFonts w:ascii="Cambria" w:hAnsi="Cambria"/>
          <w:noProof/>
        </w:rPr>
        <w:t>U.S. Census Bureau. (2012). American Community Survey. Retrieved from http://www.census.gov/acs/www/</w:t>
      </w:r>
    </w:p>
    <w:p w14:paraId="2B7B1CB9" w14:textId="77777777" w:rsidR="00A04878" w:rsidRPr="00A04878" w:rsidRDefault="00A04878">
      <w:pPr>
        <w:pStyle w:val="NormalWeb"/>
        <w:ind w:left="480" w:hanging="480"/>
        <w:divId w:val="1046443090"/>
        <w:rPr>
          <w:rFonts w:ascii="Cambria" w:hAnsi="Cambria"/>
          <w:noProof/>
        </w:rPr>
      </w:pPr>
      <w:r w:rsidRPr="00A04878">
        <w:rPr>
          <w:rFonts w:ascii="Cambria" w:hAnsi="Cambria"/>
          <w:noProof/>
        </w:rPr>
        <w:t>United Nations, Department of Economic and Social Affairs, &amp; Population Division. (2013). World Population Prospects: The 2012 Revision, Highlights and Advance Tables. Retrieved from http://esa.un.org/wpp/Documentation/publications.htm</w:t>
      </w:r>
    </w:p>
    <w:p w14:paraId="028EE125" w14:textId="6B2BFEDF" w:rsidR="008C2A88" w:rsidRPr="00280829" w:rsidRDefault="008C2A88" w:rsidP="00A04878">
      <w:pPr>
        <w:pStyle w:val="NormalWeb"/>
        <w:ind w:left="480" w:hanging="480"/>
        <w:divId w:val="1331372585"/>
        <w:rPr>
          <w:b/>
        </w:rPr>
      </w:pPr>
      <w:r w:rsidRPr="008F5D68">
        <w:rPr>
          <w:rFonts w:asciiTheme="minorHAnsi" w:hAnsiTheme="minorHAnsi"/>
          <w:b/>
        </w:rPr>
        <w:fldChar w:fldCharType="end"/>
      </w:r>
    </w:p>
    <w:sectPr w:rsidR="008C2A88" w:rsidRPr="00280829" w:rsidSect="00CB7598">
      <w:footerReference w:type="default" r:id="rId14"/>
      <w:pgSz w:w="12240" w:h="15840"/>
      <w:pgMar w:top="1166" w:right="1526" w:bottom="1166"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Emily Schmidt" w:date="2013-11-12T11:01:00Z" w:initials="ES">
    <w:p w14:paraId="2CC6E0E5" w14:textId="38231980" w:rsidR="00B2648D" w:rsidRDefault="00B2648D">
      <w:pPr>
        <w:pStyle w:val="CommentText"/>
      </w:pPr>
      <w:r>
        <w:rPr>
          <w:rStyle w:val="CommentReference"/>
        </w:rPr>
        <w:annotationRef/>
      </w:r>
      <w:r>
        <w:t>Citation Needed (Maybe?)</w:t>
      </w:r>
    </w:p>
  </w:comment>
  <w:comment w:id="10" w:author="Dhananjai Rao" w:date="2013-12-15T12:09:00Z" w:initials="M">
    <w:p w14:paraId="1C8CF125" w14:textId="6EF69864" w:rsidR="00B2648D" w:rsidRDefault="00B2648D">
      <w:pPr>
        <w:pStyle w:val="CommentText"/>
      </w:pPr>
      <w:r>
        <w:rPr>
          <w:rStyle w:val="CommentReference"/>
        </w:rPr>
        <w:annotationRef/>
      </w:r>
      <w:r>
        <w:t>Need several citations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E3C447" w14:textId="77777777" w:rsidR="00B2648D" w:rsidRDefault="00B2648D" w:rsidP="00F150DF">
      <w:r>
        <w:separator/>
      </w:r>
    </w:p>
  </w:endnote>
  <w:endnote w:type="continuationSeparator" w:id="0">
    <w:p w14:paraId="41FDE2F0" w14:textId="77777777" w:rsidR="00B2648D" w:rsidRDefault="00B2648D" w:rsidP="00F15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Baskerville SemiBold">
    <w:panose1 w:val="02020802070401020303"/>
    <w:charset w:val="00"/>
    <w:family w:val="auto"/>
    <w:pitch w:val="variable"/>
    <w:sig w:usb0="80000067" w:usb1="00000040"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285774" w14:textId="16D648C3" w:rsidR="00B2648D" w:rsidRDefault="00B2648D" w:rsidP="00F150DF">
    <w:pPr>
      <w:pStyle w:val="Footer"/>
      <w:jc w:val="right"/>
    </w:pPr>
    <w:r>
      <w:t xml:space="preserve">Page </w:t>
    </w:r>
    <w:r>
      <w:fldChar w:fldCharType="begin"/>
    </w:r>
    <w:r>
      <w:instrText xml:space="preserve"> PAGE </w:instrText>
    </w:r>
    <w:r>
      <w:fldChar w:fldCharType="separate"/>
    </w:r>
    <w:r w:rsidR="00F86DCD">
      <w:rPr>
        <w:noProof/>
      </w:rPr>
      <w:t>21</w:t>
    </w:r>
    <w:r>
      <w:fldChar w:fldCharType="end"/>
    </w:r>
    <w:r>
      <w:t xml:space="preserve"> of </w:t>
    </w:r>
    <w:r w:rsidR="00F86DCD">
      <w:fldChar w:fldCharType="begin"/>
    </w:r>
    <w:r w:rsidR="00F86DCD">
      <w:instrText xml:space="preserve"> NUMPAGES </w:instrText>
    </w:r>
    <w:r w:rsidR="00F86DCD">
      <w:fldChar w:fldCharType="separate"/>
    </w:r>
    <w:r w:rsidR="00F86DCD">
      <w:rPr>
        <w:noProof/>
      </w:rPr>
      <w:t>27</w:t>
    </w:r>
    <w:r w:rsidR="00F86DCD">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929835" w14:textId="77777777" w:rsidR="00B2648D" w:rsidRDefault="00B2648D" w:rsidP="00F150DF">
      <w:r>
        <w:separator/>
      </w:r>
    </w:p>
  </w:footnote>
  <w:footnote w:type="continuationSeparator" w:id="0">
    <w:p w14:paraId="7F3A591C" w14:textId="77777777" w:rsidR="00B2648D" w:rsidRDefault="00B2648D" w:rsidP="00F150D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13A36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6B5E317B"/>
    <w:multiLevelType w:val="hybridMultilevel"/>
    <w:tmpl w:val="E0467F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8F012AE">
      <w:start w:val="1"/>
      <w:numFmt w:val="decimal"/>
      <w:lvlText w:val="%4."/>
      <w:lvlJc w:val="left"/>
      <w:pPr>
        <w:ind w:left="2880" w:hanging="360"/>
      </w:pPr>
      <w:rPr>
        <w:color w:val="auto"/>
      </w:rPr>
    </w:lvl>
    <w:lvl w:ilvl="4" w:tplc="82FC67A0">
      <w:start w:val="1"/>
      <w:numFmt w:val="lowerLetter"/>
      <w:lvlText w:val="%5."/>
      <w:lvlJc w:val="left"/>
      <w:pPr>
        <w:ind w:left="3600" w:hanging="360"/>
      </w:pPr>
      <w:rPr>
        <w:color w:val="auto"/>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1440"/>
  <w:drawingGridVerticalSpacing w:val="1440"/>
  <w:displayHorizontalDrawingGridEvery w:val="0"/>
  <w:displayVerticalDrawingGridEvery w:val="0"/>
  <w:doNotUseMarginsForDrawingGridOrigin/>
  <w:drawingGridHorizontalOrigin w:val="1699"/>
  <w:drawingGridVerticalOrigin w:val="1987"/>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BF8"/>
    <w:rsid w:val="00000A67"/>
    <w:rsid w:val="00000EC1"/>
    <w:rsid w:val="00001815"/>
    <w:rsid w:val="00001B41"/>
    <w:rsid w:val="00001C0B"/>
    <w:rsid w:val="0000277F"/>
    <w:rsid w:val="00002E1A"/>
    <w:rsid w:val="00003190"/>
    <w:rsid w:val="00003F32"/>
    <w:rsid w:val="00004FE1"/>
    <w:rsid w:val="00005F49"/>
    <w:rsid w:val="00006D03"/>
    <w:rsid w:val="00007578"/>
    <w:rsid w:val="00007B05"/>
    <w:rsid w:val="00010E57"/>
    <w:rsid w:val="00011855"/>
    <w:rsid w:val="000121C4"/>
    <w:rsid w:val="00012BF8"/>
    <w:rsid w:val="000133E2"/>
    <w:rsid w:val="00013CE0"/>
    <w:rsid w:val="00014C90"/>
    <w:rsid w:val="000203D7"/>
    <w:rsid w:val="00021496"/>
    <w:rsid w:val="000265A0"/>
    <w:rsid w:val="00031596"/>
    <w:rsid w:val="00031CCA"/>
    <w:rsid w:val="00035925"/>
    <w:rsid w:val="00037FB0"/>
    <w:rsid w:val="00040F17"/>
    <w:rsid w:val="00041438"/>
    <w:rsid w:val="00042FAB"/>
    <w:rsid w:val="00044E51"/>
    <w:rsid w:val="00046B0D"/>
    <w:rsid w:val="00046F89"/>
    <w:rsid w:val="0005239F"/>
    <w:rsid w:val="00056F89"/>
    <w:rsid w:val="00057753"/>
    <w:rsid w:val="00063173"/>
    <w:rsid w:val="000635F7"/>
    <w:rsid w:val="00066FC0"/>
    <w:rsid w:val="00067669"/>
    <w:rsid w:val="000677BA"/>
    <w:rsid w:val="00067C52"/>
    <w:rsid w:val="00070569"/>
    <w:rsid w:val="00070861"/>
    <w:rsid w:val="000727F7"/>
    <w:rsid w:val="00075690"/>
    <w:rsid w:val="000757A2"/>
    <w:rsid w:val="00076553"/>
    <w:rsid w:val="000767D6"/>
    <w:rsid w:val="00076CDE"/>
    <w:rsid w:val="00076F6F"/>
    <w:rsid w:val="000865C2"/>
    <w:rsid w:val="0008678E"/>
    <w:rsid w:val="0009435B"/>
    <w:rsid w:val="00096449"/>
    <w:rsid w:val="000A0FBE"/>
    <w:rsid w:val="000A58BF"/>
    <w:rsid w:val="000A597A"/>
    <w:rsid w:val="000A5EF9"/>
    <w:rsid w:val="000A734E"/>
    <w:rsid w:val="000B06CC"/>
    <w:rsid w:val="000B29DE"/>
    <w:rsid w:val="000B2A9F"/>
    <w:rsid w:val="000B47DB"/>
    <w:rsid w:val="000B4C29"/>
    <w:rsid w:val="000B5DE6"/>
    <w:rsid w:val="000B695A"/>
    <w:rsid w:val="000B740E"/>
    <w:rsid w:val="000C10FF"/>
    <w:rsid w:val="000C561B"/>
    <w:rsid w:val="000C61CE"/>
    <w:rsid w:val="000C6FF4"/>
    <w:rsid w:val="000D0DAC"/>
    <w:rsid w:val="000D1009"/>
    <w:rsid w:val="000D10E4"/>
    <w:rsid w:val="000D42A6"/>
    <w:rsid w:val="000D4B2B"/>
    <w:rsid w:val="000D64C1"/>
    <w:rsid w:val="000E0EAB"/>
    <w:rsid w:val="000E177D"/>
    <w:rsid w:val="000E3282"/>
    <w:rsid w:val="000E371A"/>
    <w:rsid w:val="000E407E"/>
    <w:rsid w:val="000E587A"/>
    <w:rsid w:val="000E7630"/>
    <w:rsid w:val="000E7BC8"/>
    <w:rsid w:val="000F0AD2"/>
    <w:rsid w:val="000F1741"/>
    <w:rsid w:val="000F1F0E"/>
    <w:rsid w:val="000F2EAF"/>
    <w:rsid w:val="000F4684"/>
    <w:rsid w:val="000F72D8"/>
    <w:rsid w:val="00104E72"/>
    <w:rsid w:val="00111929"/>
    <w:rsid w:val="00112F4F"/>
    <w:rsid w:val="001130D3"/>
    <w:rsid w:val="0011555F"/>
    <w:rsid w:val="00115AF8"/>
    <w:rsid w:val="00115B96"/>
    <w:rsid w:val="0011615E"/>
    <w:rsid w:val="001163F1"/>
    <w:rsid w:val="00120421"/>
    <w:rsid w:val="00121AC5"/>
    <w:rsid w:val="00122375"/>
    <w:rsid w:val="00123CE8"/>
    <w:rsid w:val="00125BFD"/>
    <w:rsid w:val="00125DDA"/>
    <w:rsid w:val="00126A69"/>
    <w:rsid w:val="00126AE0"/>
    <w:rsid w:val="00132389"/>
    <w:rsid w:val="001367DA"/>
    <w:rsid w:val="00136C86"/>
    <w:rsid w:val="001403DB"/>
    <w:rsid w:val="00141071"/>
    <w:rsid w:val="0014346B"/>
    <w:rsid w:val="001436B2"/>
    <w:rsid w:val="00144C5B"/>
    <w:rsid w:val="0014666F"/>
    <w:rsid w:val="00146984"/>
    <w:rsid w:val="0014702E"/>
    <w:rsid w:val="001535F4"/>
    <w:rsid w:val="00153A83"/>
    <w:rsid w:val="0015428C"/>
    <w:rsid w:val="0015438E"/>
    <w:rsid w:val="00155AC7"/>
    <w:rsid w:val="0015735E"/>
    <w:rsid w:val="001609B5"/>
    <w:rsid w:val="00161002"/>
    <w:rsid w:val="001619C4"/>
    <w:rsid w:val="00161EBE"/>
    <w:rsid w:val="001620AF"/>
    <w:rsid w:val="001622F7"/>
    <w:rsid w:val="001629D1"/>
    <w:rsid w:val="00162F63"/>
    <w:rsid w:val="00163FE8"/>
    <w:rsid w:val="001640C8"/>
    <w:rsid w:val="001644F0"/>
    <w:rsid w:val="0017307C"/>
    <w:rsid w:val="00173D6D"/>
    <w:rsid w:val="001751F1"/>
    <w:rsid w:val="00180313"/>
    <w:rsid w:val="00181133"/>
    <w:rsid w:val="00185330"/>
    <w:rsid w:val="0019092E"/>
    <w:rsid w:val="0019130F"/>
    <w:rsid w:val="00196B8C"/>
    <w:rsid w:val="001A0BA5"/>
    <w:rsid w:val="001A792E"/>
    <w:rsid w:val="001A7EC4"/>
    <w:rsid w:val="001B1940"/>
    <w:rsid w:val="001B3054"/>
    <w:rsid w:val="001B43BE"/>
    <w:rsid w:val="001B4C2C"/>
    <w:rsid w:val="001B66E1"/>
    <w:rsid w:val="001B6DB5"/>
    <w:rsid w:val="001B7BCE"/>
    <w:rsid w:val="001C1F96"/>
    <w:rsid w:val="001C2119"/>
    <w:rsid w:val="001C2209"/>
    <w:rsid w:val="001C6A30"/>
    <w:rsid w:val="001C736D"/>
    <w:rsid w:val="001C7DD5"/>
    <w:rsid w:val="001D0A9B"/>
    <w:rsid w:val="001D1B57"/>
    <w:rsid w:val="001D344F"/>
    <w:rsid w:val="001D3D3E"/>
    <w:rsid w:val="001D4E69"/>
    <w:rsid w:val="001D4F07"/>
    <w:rsid w:val="001D5533"/>
    <w:rsid w:val="001D566F"/>
    <w:rsid w:val="001D5B6C"/>
    <w:rsid w:val="001D6231"/>
    <w:rsid w:val="001D7C16"/>
    <w:rsid w:val="001E1B3B"/>
    <w:rsid w:val="001E5DF5"/>
    <w:rsid w:val="001F15DB"/>
    <w:rsid w:val="001F1DC8"/>
    <w:rsid w:val="001F24F9"/>
    <w:rsid w:val="001F557B"/>
    <w:rsid w:val="00202717"/>
    <w:rsid w:val="00203A13"/>
    <w:rsid w:val="00204D4C"/>
    <w:rsid w:val="00205013"/>
    <w:rsid w:val="00210E93"/>
    <w:rsid w:val="00211EE4"/>
    <w:rsid w:val="00212C9E"/>
    <w:rsid w:val="00213A8A"/>
    <w:rsid w:val="00215EF0"/>
    <w:rsid w:val="00216663"/>
    <w:rsid w:val="00216670"/>
    <w:rsid w:val="002200BB"/>
    <w:rsid w:val="00221248"/>
    <w:rsid w:val="00224AC3"/>
    <w:rsid w:val="00225184"/>
    <w:rsid w:val="00225AEB"/>
    <w:rsid w:val="00225D9A"/>
    <w:rsid w:val="002302D9"/>
    <w:rsid w:val="00232562"/>
    <w:rsid w:val="00232695"/>
    <w:rsid w:val="00237C0C"/>
    <w:rsid w:val="00240D77"/>
    <w:rsid w:val="00244C22"/>
    <w:rsid w:val="00245019"/>
    <w:rsid w:val="002476A5"/>
    <w:rsid w:val="00250D3E"/>
    <w:rsid w:val="002512BD"/>
    <w:rsid w:val="0025180C"/>
    <w:rsid w:val="00251A41"/>
    <w:rsid w:val="002536F6"/>
    <w:rsid w:val="00254529"/>
    <w:rsid w:val="00254F36"/>
    <w:rsid w:val="00256B3E"/>
    <w:rsid w:val="00261E37"/>
    <w:rsid w:val="00263400"/>
    <w:rsid w:val="00263B11"/>
    <w:rsid w:val="00265509"/>
    <w:rsid w:val="002703D9"/>
    <w:rsid w:val="00271FCC"/>
    <w:rsid w:val="0027609F"/>
    <w:rsid w:val="002761CA"/>
    <w:rsid w:val="00277C0C"/>
    <w:rsid w:val="00280829"/>
    <w:rsid w:val="00280DB9"/>
    <w:rsid w:val="00281517"/>
    <w:rsid w:val="00284084"/>
    <w:rsid w:val="002842A2"/>
    <w:rsid w:val="00285610"/>
    <w:rsid w:val="00285798"/>
    <w:rsid w:val="00286292"/>
    <w:rsid w:val="0029038B"/>
    <w:rsid w:val="00292839"/>
    <w:rsid w:val="00293F07"/>
    <w:rsid w:val="00294425"/>
    <w:rsid w:val="00294F5E"/>
    <w:rsid w:val="0029647A"/>
    <w:rsid w:val="0029681C"/>
    <w:rsid w:val="002974D5"/>
    <w:rsid w:val="002975B7"/>
    <w:rsid w:val="002A0360"/>
    <w:rsid w:val="002A098C"/>
    <w:rsid w:val="002A0F1A"/>
    <w:rsid w:val="002A5B05"/>
    <w:rsid w:val="002A6C72"/>
    <w:rsid w:val="002A73C5"/>
    <w:rsid w:val="002B146D"/>
    <w:rsid w:val="002B194F"/>
    <w:rsid w:val="002B3DAF"/>
    <w:rsid w:val="002B5211"/>
    <w:rsid w:val="002B6518"/>
    <w:rsid w:val="002B6601"/>
    <w:rsid w:val="002B797C"/>
    <w:rsid w:val="002C01B1"/>
    <w:rsid w:val="002C1A60"/>
    <w:rsid w:val="002C3945"/>
    <w:rsid w:val="002C7DE9"/>
    <w:rsid w:val="002D2BA0"/>
    <w:rsid w:val="002D4365"/>
    <w:rsid w:val="002D6DCA"/>
    <w:rsid w:val="002E34C9"/>
    <w:rsid w:val="002E50D7"/>
    <w:rsid w:val="002E5FA3"/>
    <w:rsid w:val="002F09B9"/>
    <w:rsid w:val="002F1CA4"/>
    <w:rsid w:val="002F205E"/>
    <w:rsid w:val="002F293C"/>
    <w:rsid w:val="002F44CE"/>
    <w:rsid w:val="002F54B2"/>
    <w:rsid w:val="002F5BAB"/>
    <w:rsid w:val="002F6B1E"/>
    <w:rsid w:val="0030315A"/>
    <w:rsid w:val="00303751"/>
    <w:rsid w:val="00303B39"/>
    <w:rsid w:val="003065C1"/>
    <w:rsid w:val="003071E1"/>
    <w:rsid w:val="00311E0D"/>
    <w:rsid w:val="00314A67"/>
    <w:rsid w:val="003166F4"/>
    <w:rsid w:val="00317445"/>
    <w:rsid w:val="00321C93"/>
    <w:rsid w:val="003221E7"/>
    <w:rsid w:val="00323407"/>
    <w:rsid w:val="00324B6F"/>
    <w:rsid w:val="003339F1"/>
    <w:rsid w:val="003360E5"/>
    <w:rsid w:val="00336370"/>
    <w:rsid w:val="003376CD"/>
    <w:rsid w:val="00337C1F"/>
    <w:rsid w:val="0034029F"/>
    <w:rsid w:val="00340B97"/>
    <w:rsid w:val="00340FAD"/>
    <w:rsid w:val="003411CB"/>
    <w:rsid w:val="0034209F"/>
    <w:rsid w:val="00344CDD"/>
    <w:rsid w:val="00346755"/>
    <w:rsid w:val="0034786C"/>
    <w:rsid w:val="003478A5"/>
    <w:rsid w:val="00350714"/>
    <w:rsid w:val="00351534"/>
    <w:rsid w:val="0035193D"/>
    <w:rsid w:val="003532B7"/>
    <w:rsid w:val="00353614"/>
    <w:rsid w:val="00361285"/>
    <w:rsid w:val="003613DB"/>
    <w:rsid w:val="00361852"/>
    <w:rsid w:val="00363DCE"/>
    <w:rsid w:val="00370F41"/>
    <w:rsid w:val="003767EA"/>
    <w:rsid w:val="003770CA"/>
    <w:rsid w:val="003771CB"/>
    <w:rsid w:val="0037736C"/>
    <w:rsid w:val="00377F1B"/>
    <w:rsid w:val="00380603"/>
    <w:rsid w:val="00382CAF"/>
    <w:rsid w:val="0038606F"/>
    <w:rsid w:val="00386E63"/>
    <w:rsid w:val="00387ED4"/>
    <w:rsid w:val="003913ED"/>
    <w:rsid w:val="00393316"/>
    <w:rsid w:val="00393E1D"/>
    <w:rsid w:val="003976EB"/>
    <w:rsid w:val="003A01E0"/>
    <w:rsid w:val="003A1484"/>
    <w:rsid w:val="003A230F"/>
    <w:rsid w:val="003A275E"/>
    <w:rsid w:val="003A32FB"/>
    <w:rsid w:val="003A6F24"/>
    <w:rsid w:val="003B3A82"/>
    <w:rsid w:val="003B52F9"/>
    <w:rsid w:val="003B70CC"/>
    <w:rsid w:val="003C466A"/>
    <w:rsid w:val="003C4B57"/>
    <w:rsid w:val="003C5A1E"/>
    <w:rsid w:val="003C6BB0"/>
    <w:rsid w:val="003C7B03"/>
    <w:rsid w:val="003D0D82"/>
    <w:rsid w:val="003D1D08"/>
    <w:rsid w:val="003D2096"/>
    <w:rsid w:val="003D3006"/>
    <w:rsid w:val="003D3E16"/>
    <w:rsid w:val="003D7260"/>
    <w:rsid w:val="003E2261"/>
    <w:rsid w:val="003E54D2"/>
    <w:rsid w:val="003F123A"/>
    <w:rsid w:val="003F2D6F"/>
    <w:rsid w:val="003F788B"/>
    <w:rsid w:val="00403034"/>
    <w:rsid w:val="0041490E"/>
    <w:rsid w:val="004152EB"/>
    <w:rsid w:val="004156B5"/>
    <w:rsid w:val="00416179"/>
    <w:rsid w:val="0041730B"/>
    <w:rsid w:val="00417E3C"/>
    <w:rsid w:val="0042435F"/>
    <w:rsid w:val="004246AD"/>
    <w:rsid w:val="00425919"/>
    <w:rsid w:val="00427D3E"/>
    <w:rsid w:val="0043428D"/>
    <w:rsid w:val="004346AC"/>
    <w:rsid w:val="00440FD0"/>
    <w:rsid w:val="00442515"/>
    <w:rsid w:val="0044411B"/>
    <w:rsid w:val="00445C18"/>
    <w:rsid w:val="0044664A"/>
    <w:rsid w:val="004477C5"/>
    <w:rsid w:val="004478A5"/>
    <w:rsid w:val="00450A86"/>
    <w:rsid w:val="00450C7A"/>
    <w:rsid w:val="004514A2"/>
    <w:rsid w:val="00455770"/>
    <w:rsid w:val="0045739B"/>
    <w:rsid w:val="00457C16"/>
    <w:rsid w:val="00460407"/>
    <w:rsid w:val="00460CD3"/>
    <w:rsid w:val="00463B00"/>
    <w:rsid w:val="00463C43"/>
    <w:rsid w:val="00464A58"/>
    <w:rsid w:val="00464E02"/>
    <w:rsid w:val="00466C29"/>
    <w:rsid w:val="00470286"/>
    <w:rsid w:val="00470F49"/>
    <w:rsid w:val="004730FD"/>
    <w:rsid w:val="00476C68"/>
    <w:rsid w:val="0047717A"/>
    <w:rsid w:val="0047796E"/>
    <w:rsid w:val="00477A52"/>
    <w:rsid w:val="00477E40"/>
    <w:rsid w:val="00480B3E"/>
    <w:rsid w:val="00484863"/>
    <w:rsid w:val="004905E5"/>
    <w:rsid w:val="00491264"/>
    <w:rsid w:val="004920E8"/>
    <w:rsid w:val="00492B17"/>
    <w:rsid w:val="004940EE"/>
    <w:rsid w:val="004948B3"/>
    <w:rsid w:val="0049684E"/>
    <w:rsid w:val="004971A9"/>
    <w:rsid w:val="004A24A7"/>
    <w:rsid w:val="004A2DBA"/>
    <w:rsid w:val="004A5432"/>
    <w:rsid w:val="004A59D3"/>
    <w:rsid w:val="004A59DE"/>
    <w:rsid w:val="004A709B"/>
    <w:rsid w:val="004B0D61"/>
    <w:rsid w:val="004B14DC"/>
    <w:rsid w:val="004B192A"/>
    <w:rsid w:val="004B37CC"/>
    <w:rsid w:val="004B4171"/>
    <w:rsid w:val="004B555B"/>
    <w:rsid w:val="004B5F60"/>
    <w:rsid w:val="004B78DF"/>
    <w:rsid w:val="004C045D"/>
    <w:rsid w:val="004C1A37"/>
    <w:rsid w:val="004C31B9"/>
    <w:rsid w:val="004C31D0"/>
    <w:rsid w:val="004C4EBD"/>
    <w:rsid w:val="004C5C32"/>
    <w:rsid w:val="004C7634"/>
    <w:rsid w:val="004C7947"/>
    <w:rsid w:val="004C7F28"/>
    <w:rsid w:val="004D024E"/>
    <w:rsid w:val="004D1156"/>
    <w:rsid w:val="004D1759"/>
    <w:rsid w:val="004D20E3"/>
    <w:rsid w:val="004D43FE"/>
    <w:rsid w:val="004D6DF5"/>
    <w:rsid w:val="004D7560"/>
    <w:rsid w:val="004D7ED4"/>
    <w:rsid w:val="004E2A31"/>
    <w:rsid w:val="004E4E71"/>
    <w:rsid w:val="004E5CFC"/>
    <w:rsid w:val="004F0064"/>
    <w:rsid w:val="004F0070"/>
    <w:rsid w:val="004F0CC1"/>
    <w:rsid w:val="004F32D2"/>
    <w:rsid w:val="004F4BC7"/>
    <w:rsid w:val="004F5115"/>
    <w:rsid w:val="004F52B1"/>
    <w:rsid w:val="004F5359"/>
    <w:rsid w:val="004F5FE4"/>
    <w:rsid w:val="004F6380"/>
    <w:rsid w:val="004F6C19"/>
    <w:rsid w:val="005008B2"/>
    <w:rsid w:val="00500F1B"/>
    <w:rsid w:val="005010C9"/>
    <w:rsid w:val="00501759"/>
    <w:rsid w:val="00501CD7"/>
    <w:rsid w:val="00503495"/>
    <w:rsid w:val="00504992"/>
    <w:rsid w:val="00504F52"/>
    <w:rsid w:val="00505700"/>
    <w:rsid w:val="0051166D"/>
    <w:rsid w:val="005116E2"/>
    <w:rsid w:val="00511FBB"/>
    <w:rsid w:val="0051390B"/>
    <w:rsid w:val="00513C16"/>
    <w:rsid w:val="00513FAE"/>
    <w:rsid w:val="0051600D"/>
    <w:rsid w:val="00516D77"/>
    <w:rsid w:val="00520086"/>
    <w:rsid w:val="00523AD1"/>
    <w:rsid w:val="00525600"/>
    <w:rsid w:val="00526A69"/>
    <w:rsid w:val="00526DC2"/>
    <w:rsid w:val="00530F42"/>
    <w:rsid w:val="005343BB"/>
    <w:rsid w:val="00536F82"/>
    <w:rsid w:val="0053792A"/>
    <w:rsid w:val="005379DD"/>
    <w:rsid w:val="005403D9"/>
    <w:rsid w:val="005410A4"/>
    <w:rsid w:val="00541D13"/>
    <w:rsid w:val="005434D2"/>
    <w:rsid w:val="0054413E"/>
    <w:rsid w:val="00544EE6"/>
    <w:rsid w:val="00553EAA"/>
    <w:rsid w:val="00554135"/>
    <w:rsid w:val="00556622"/>
    <w:rsid w:val="00556734"/>
    <w:rsid w:val="00561037"/>
    <w:rsid w:val="00561805"/>
    <w:rsid w:val="00562101"/>
    <w:rsid w:val="00562421"/>
    <w:rsid w:val="0056278E"/>
    <w:rsid w:val="005630F3"/>
    <w:rsid w:val="005645F3"/>
    <w:rsid w:val="00564823"/>
    <w:rsid w:val="005662F1"/>
    <w:rsid w:val="005673BE"/>
    <w:rsid w:val="0057183B"/>
    <w:rsid w:val="00572132"/>
    <w:rsid w:val="0057291E"/>
    <w:rsid w:val="0057426E"/>
    <w:rsid w:val="0057465E"/>
    <w:rsid w:val="00574741"/>
    <w:rsid w:val="005760D4"/>
    <w:rsid w:val="00577AFC"/>
    <w:rsid w:val="00586B59"/>
    <w:rsid w:val="00591D66"/>
    <w:rsid w:val="00595B77"/>
    <w:rsid w:val="00595E53"/>
    <w:rsid w:val="005963CE"/>
    <w:rsid w:val="00596C22"/>
    <w:rsid w:val="00596D05"/>
    <w:rsid w:val="005970EB"/>
    <w:rsid w:val="00597102"/>
    <w:rsid w:val="005A0C7B"/>
    <w:rsid w:val="005A0E71"/>
    <w:rsid w:val="005A1178"/>
    <w:rsid w:val="005A1435"/>
    <w:rsid w:val="005A1FC7"/>
    <w:rsid w:val="005A2065"/>
    <w:rsid w:val="005A2B81"/>
    <w:rsid w:val="005A65BB"/>
    <w:rsid w:val="005A7487"/>
    <w:rsid w:val="005B0066"/>
    <w:rsid w:val="005B0857"/>
    <w:rsid w:val="005B08CE"/>
    <w:rsid w:val="005B2422"/>
    <w:rsid w:val="005B25DE"/>
    <w:rsid w:val="005B3EE4"/>
    <w:rsid w:val="005B576A"/>
    <w:rsid w:val="005B6592"/>
    <w:rsid w:val="005B71C2"/>
    <w:rsid w:val="005B72F9"/>
    <w:rsid w:val="005B7B5D"/>
    <w:rsid w:val="005C04C5"/>
    <w:rsid w:val="005C08DC"/>
    <w:rsid w:val="005C19C8"/>
    <w:rsid w:val="005C4FAF"/>
    <w:rsid w:val="005C5B1B"/>
    <w:rsid w:val="005C5BFA"/>
    <w:rsid w:val="005C616D"/>
    <w:rsid w:val="005C747B"/>
    <w:rsid w:val="005C7ED5"/>
    <w:rsid w:val="005D0971"/>
    <w:rsid w:val="005D17B7"/>
    <w:rsid w:val="005D5F61"/>
    <w:rsid w:val="005D74E8"/>
    <w:rsid w:val="005E07A7"/>
    <w:rsid w:val="005E4E61"/>
    <w:rsid w:val="005F2654"/>
    <w:rsid w:val="005F2EA5"/>
    <w:rsid w:val="005F3269"/>
    <w:rsid w:val="005F3869"/>
    <w:rsid w:val="005F5B8B"/>
    <w:rsid w:val="00602362"/>
    <w:rsid w:val="00607324"/>
    <w:rsid w:val="00607DCF"/>
    <w:rsid w:val="00612376"/>
    <w:rsid w:val="00612BD7"/>
    <w:rsid w:val="00615E83"/>
    <w:rsid w:val="006164DF"/>
    <w:rsid w:val="006336F8"/>
    <w:rsid w:val="0063504F"/>
    <w:rsid w:val="00635E96"/>
    <w:rsid w:val="00640794"/>
    <w:rsid w:val="00642543"/>
    <w:rsid w:val="0064330D"/>
    <w:rsid w:val="00644B23"/>
    <w:rsid w:val="0064563B"/>
    <w:rsid w:val="00647082"/>
    <w:rsid w:val="0065040C"/>
    <w:rsid w:val="00650603"/>
    <w:rsid w:val="00651953"/>
    <w:rsid w:val="006534BE"/>
    <w:rsid w:val="006555BE"/>
    <w:rsid w:val="0066382A"/>
    <w:rsid w:val="0067246F"/>
    <w:rsid w:val="00675BFC"/>
    <w:rsid w:val="006767FC"/>
    <w:rsid w:val="006769F5"/>
    <w:rsid w:val="00676DAD"/>
    <w:rsid w:val="00677A17"/>
    <w:rsid w:val="00677BB7"/>
    <w:rsid w:val="00677DAC"/>
    <w:rsid w:val="0068056E"/>
    <w:rsid w:val="00681393"/>
    <w:rsid w:val="0068399E"/>
    <w:rsid w:val="00684064"/>
    <w:rsid w:val="006854CF"/>
    <w:rsid w:val="0068559C"/>
    <w:rsid w:val="0068616F"/>
    <w:rsid w:val="00691E92"/>
    <w:rsid w:val="00693189"/>
    <w:rsid w:val="0069533F"/>
    <w:rsid w:val="00695579"/>
    <w:rsid w:val="00696C16"/>
    <w:rsid w:val="00696F29"/>
    <w:rsid w:val="006A002F"/>
    <w:rsid w:val="006A0160"/>
    <w:rsid w:val="006A0261"/>
    <w:rsid w:val="006A2EC9"/>
    <w:rsid w:val="006A400E"/>
    <w:rsid w:val="006A510A"/>
    <w:rsid w:val="006A529C"/>
    <w:rsid w:val="006A5E88"/>
    <w:rsid w:val="006A6DD7"/>
    <w:rsid w:val="006B3B39"/>
    <w:rsid w:val="006B63E5"/>
    <w:rsid w:val="006B7A30"/>
    <w:rsid w:val="006C0D84"/>
    <w:rsid w:val="006C0E08"/>
    <w:rsid w:val="006C0E34"/>
    <w:rsid w:val="006C28C2"/>
    <w:rsid w:val="006C6F7F"/>
    <w:rsid w:val="006D0276"/>
    <w:rsid w:val="006D2328"/>
    <w:rsid w:val="006D4113"/>
    <w:rsid w:val="006D4660"/>
    <w:rsid w:val="006E000D"/>
    <w:rsid w:val="006E2313"/>
    <w:rsid w:val="006E33EE"/>
    <w:rsid w:val="006E5D35"/>
    <w:rsid w:val="006E6301"/>
    <w:rsid w:val="006E6A93"/>
    <w:rsid w:val="006E6B43"/>
    <w:rsid w:val="006E7F14"/>
    <w:rsid w:val="006F1CE3"/>
    <w:rsid w:val="006F57C0"/>
    <w:rsid w:val="006F6602"/>
    <w:rsid w:val="006F6B8C"/>
    <w:rsid w:val="006F6D3A"/>
    <w:rsid w:val="007002AE"/>
    <w:rsid w:val="007002AF"/>
    <w:rsid w:val="00701E97"/>
    <w:rsid w:val="00702558"/>
    <w:rsid w:val="00702F0B"/>
    <w:rsid w:val="007053F8"/>
    <w:rsid w:val="00705514"/>
    <w:rsid w:val="00706EA4"/>
    <w:rsid w:val="00707728"/>
    <w:rsid w:val="00707CAB"/>
    <w:rsid w:val="00712554"/>
    <w:rsid w:val="00712E02"/>
    <w:rsid w:val="00713106"/>
    <w:rsid w:val="00715393"/>
    <w:rsid w:val="00715950"/>
    <w:rsid w:val="00717C0A"/>
    <w:rsid w:val="00720098"/>
    <w:rsid w:val="00722044"/>
    <w:rsid w:val="007249A5"/>
    <w:rsid w:val="00725C8A"/>
    <w:rsid w:val="00727A1C"/>
    <w:rsid w:val="0073003E"/>
    <w:rsid w:val="00730EA4"/>
    <w:rsid w:val="00730FCA"/>
    <w:rsid w:val="00733BCC"/>
    <w:rsid w:val="00733CDD"/>
    <w:rsid w:val="007357C2"/>
    <w:rsid w:val="00737B50"/>
    <w:rsid w:val="0074182D"/>
    <w:rsid w:val="00742F8A"/>
    <w:rsid w:val="0074375E"/>
    <w:rsid w:val="007459F8"/>
    <w:rsid w:val="00751E25"/>
    <w:rsid w:val="0075228D"/>
    <w:rsid w:val="00752DEE"/>
    <w:rsid w:val="00755A67"/>
    <w:rsid w:val="00755B21"/>
    <w:rsid w:val="00755E33"/>
    <w:rsid w:val="00756B75"/>
    <w:rsid w:val="00760450"/>
    <w:rsid w:val="0076264D"/>
    <w:rsid w:val="0076295A"/>
    <w:rsid w:val="00767623"/>
    <w:rsid w:val="00772732"/>
    <w:rsid w:val="007742E3"/>
    <w:rsid w:val="00775348"/>
    <w:rsid w:val="0078262B"/>
    <w:rsid w:val="00783374"/>
    <w:rsid w:val="00784346"/>
    <w:rsid w:val="00784842"/>
    <w:rsid w:val="00784F6C"/>
    <w:rsid w:val="007907A6"/>
    <w:rsid w:val="00790D0A"/>
    <w:rsid w:val="007943C0"/>
    <w:rsid w:val="007963DF"/>
    <w:rsid w:val="00797043"/>
    <w:rsid w:val="007A2B57"/>
    <w:rsid w:val="007A32ED"/>
    <w:rsid w:val="007A3739"/>
    <w:rsid w:val="007A39C5"/>
    <w:rsid w:val="007A3D4B"/>
    <w:rsid w:val="007A61EE"/>
    <w:rsid w:val="007A77F6"/>
    <w:rsid w:val="007B2EC0"/>
    <w:rsid w:val="007B2F3D"/>
    <w:rsid w:val="007B47BC"/>
    <w:rsid w:val="007B768C"/>
    <w:rsid w:val="007C08F9"/>
    <w:rsid w:val="007C0A9A"/>
    <w:rsid w:val="007C0B01"/>
    <w:rsid w:val="007C0E89"/>
    <w:rsid w:val="007C3409"/>
    <w:rsid w:val="007D04D0"/>
    <w:rsid w:val="007D09C7"/>
    <w:rsid w:val="007D0D2B"/>
    <w:rsid w:val="007D3C35"/>
    <w:rsid w:val="007D4829"/>
    <w:rsid w:val="007D6678"/>
    <w:rsid w:val="007E0A47"/>
    <w:rsid w:val="007E1A76"/>
    <w:rsid w:val="007E23FE"/>
    <w:rsid w:val="007E2776"/>
    <w:rsid w:val="007E2FED"/>
    <w:rsid w:val="007E3017"/>
    <w:rsid w:val="007E3AFB"/>
    <w:rsid w:val="007E6F8A"/>
    <w:rsid w:val="007F0BF9"/>
    <w:rsid w:val="007F1244"/>
    <w:rsid w:val="007F1663"/>
    <w:rsid w:val="007F4B2A"/>
    <w:rsid w:val="007F6797"/>
    <w:rsid w:val="007F7A9B"/>
    <w:rsid w:val="0080155F"/>
    <w:rsid w:val="00801AFE"/>
    <w:rsid w:val="0080665F"/>
    <w:rsid w:val="0080791C"/>
    <w:rsid w:val="00807921"/>
    <w:rsid w:val="00810E59"/>
    <w:rsid w:val="00811527"/>
    <w:rsid w:val="00811919"/>
    <w:rsid w:val="0081564B"/>
    <w:rsid w:val="008159DE"/>
    <w:rsid w:val="00820CC9"/>
    <w:rsid w:val="00820F0B"/>
    <w:rsid w:val="00820FDC"/>
    <w:rsid w:val="0082263B"/>
    <w:rsid w:val="0082286A"/>
    <w:rsid w:val="00822F72"/>
    <w:rsid w:val="008260CB"/>
    <w:rsid w:val="008263ED"/>
    <w:rsid w:val="00827485"/>
    <w:rsid w:val="00830BEE"/>
    <w:rsid w:val="00832A10"/>
    <w:rsid w:val="00833223"/>
    <w:rsid w:val="00834D3B"/>
    <w:rsid w:val="0083540A"/>
    <w:rsid w:val="008354EE"/>
    <w:rsid w:val="00841AEF"/>
    <w:rsid w:val="00843DF3"/>
    <w:rsid w:val="0084531A"/>
    <w:rsid w:val="008458FA"/>
    <w:rsid w:val="008459FD"/>
    <w:rsid w:val="008511BB"/>
    <w:rsid w:val="00851D6F"/>
    <w:rsid w:val="00851F1E"/>
    <w:rsid w:val="008540F8"/>
    <w:rsid w:val="008553F6"/>
    <w:rsid w:val="008617C4"/>
    <w:rsid w:val="00861A28"/>
    <w:rsid w:val="008623FD"/>
    <w:rsid w:val="00862AC7"/>
    <w:rsid w:val="00864305"/>
    <w:rsid w:val="00865671"/>
    <w:rsid w:val="00867563"/>
    <w:rsid w:val="008707EA"/>
    <w:rsid w:val="00870825"/>
    <w:rsid w:val="00871107"/>
    <w:rsid w:val="008718E8"/>
    <w:rsid w:val="00871B86"/>
    <w:rsid w:val="008728FF"/>
    <w:rsid w:val="00872BB5"/>
    <w:rsid w:val="00875B83"/>
    <w:rsid w:val="008765C2"/>
    <w:rsid w:val="00881D57"/>
    <w:rsid w:val="0088491E"/>
    <w:rsid w:val="00886576"/>
    <w:rsid w:val="00887BD9"/>
    <w:rsid w:val="008905DA"/>
    <w:rsid w:val="00890861"/>
    <w:rsid w:val="00891730"/>
    <w:rsid w:val="00892F1E"/>
    <w:rsid w:val="00893F7E"/>
    <w:rsid w:val="0089659D"/>
    <w:rsid w:val="00897F80"/>
    <w:rsid w:val="008A2D10"/>
    <w:rsid w:val="008A73A4"/>
    <w:rsid w:val="008A7D3B"/>
    <w:rsid w:val="008B1CBB"/>
    <w:rsid w:val="008B2353"/>
    <w:rsid w:val="008B6FA0"/>
    <w:rsid w:val="008C0393"/>
    <w:rsid w:val="008C1B2D"/>
    <w:rsid w:val="008C2266"/>
    <w:rsid w:val="008C2461"/>
    <w:rsid w:val="008C2A88"/>
    <w:rsid w:val="008C2C9E"/>
    <w:rsid w:val="008C5C04"/>
    <w:rsid w:val="008D29A0"/>
    <w:rsid w:val="008D2ABC"/>
    <w:rsid w:val="008D398A"/>
    <w:rsid w:val="008D4D8B"/>
    <w:rsid w:val="008E0E3A"/>
    <w:rsid w:val="008E3B42"/>
    <w:rsid w:val="008E66A9"/>
    <w:rsid w:val="008F0415"/>
    <w:rsid w:val="008F08BF"/>
    <w:rsid w:val="008F1660"/>
    <w:rsid w:val="008F5D68"/>
    <w:rsid w:val="008F5D9F"/>
    <w:rsid w:val="008F64E4"/>
    <w:rsid w:val="008F79B0"/>
    <w:rsid w:val="00900011"/>
    <w:rsid w:val="00900DF8"/>
    <w:rsid w:val="00901BE0"/>
    <w:rsid w:val="0090227D"/>
    <w:rsid w:val="00903D2E"/>
    <w:rsid w:val="00904255"/>
    <w:rsid w:val="0090451B"/>
    <w:rsid w:val="0090537C"/>
    <w:rsid w:val="009054F1"/>
    <w:rsid w:val="0090691F"/>
    <w:rsid w:val="009072F9"/>
    <w:rsid w:val="00910584"/>
    <w:rsid w:val="00911861"/>
    <w:rsid w:val="00916536"/>
    <w:rsid w:val="009173B1"/>
    <w:rsid w:val="00920976"/>
    <w:rsid w:val="00920DE2"/>
    <w:rsid w:val="00921935"/>
    <w:rsid w:val="009221CF"/>
    <w:rsid w:val="0092723D"/>
    <w:rsid w:val="0093083B"/>
    <w:rsid w:val="00930BA9"/>
    <w:rsid w:val="00930FE7"/>
    <w:rsid w:val="00932750"/>
    <w:rsid w:val="0093327F"/>
    <w:rsid w:val="00934ED0"/>
    <w:rsid w:val="00935082"/>
    <w:rsid w:val="0093692F"/>
    <w:rsid w:val="009402DC"/>
    <w:rsid w:val="00942B96"/>
    <w:rsid w:val="00943EC8"/>
    <w:rsid w:val="00943F09"/>
    <w:rsid w:val="009440B2"/>
    <w:rsid w:val="00944707"/>
    <w:rsid w:val="00944A21"/>
    <w:rsid w:val="00944B95"/>
    <w:rsid w:val="00950BB5"/>
    <w:rsid w:val="00951569"/>
    <w:rsid w:val="00952F8F"/>
    <w:rsid w:val="00956421"/>
    <w:rsid w:val="00956729"/>
    <w:rsid w:val="0095727A"/>
    <w:rsid w:val="009607A7"/>
    <w:rsid w:val="0096193B"/>
    <w:rsid w:val="00962030"/>
    <w:rsid w:val="00963C14"/>
    <w:rsid w:val="0096559F"/>
    <w:rsid w:val="00965AD4"/>
    <w:rsid w:val="00965FAA"/>
    <w:rsid w:val="00965FEF"/>
    <w:rsid w:val="009663C9"/>
    <w:rsid w:val="00966E94"/>
    <w:rsid w:val="009722DB"/>
    <w:rsid w:val="00973E7F"/>
    <w:rsid w:val="00974594"/>
    <w:rsid w:val="00974C12"/>
    <w:rsid w:val="0097561C"/>
    <w:rsid w:val="0097587A"/>
    <w:rsid w:val="009824B0"/>
    <w:rsid w:val="0098385E"/>
    <w:rsid w:val="00990512"/>
    <w:rsid w:val="00992515"/>
    <w:rsid w:val="0099499A"/>
    <w:rsid w:val="009A0E77"/>
    <w:rsid w:val="009A25EA"/>
    <w:rsid w:val="009A37FC"/>
    <w:rsid w:val="009A3974"/>
    <w:rsid w:val="009A451B"/>
    <w:rsid w:val="009A57AF"/>
    <w:rsid w:val="009A5FCA"/>
    <w:rsid w:val="009A624A"/>
    <w:rsid w:val="009A7625"/>
    <w:rsid w:val="009B025F"/>
    <w:rsid w:val="009B2087"/>
    <w:rsid w:val="009B2541"/>
    <w:rsid w:val="009B268E"/>
    <w:rsid w:val="009B41D1"/>
    <w:rsid w:val="009B4239"/>
    <w:rsid w:val="009B5A6D"/>
    <w:rsid w:val="009B6A04"/>
    <w:rsid w:val="009C23DC"/>
    <w:rsid w:val="009C299E"/>
    <w:rsid w:val="009C3BCA"/>
    <w:rsid w:val="009C420B"/>
    <w:rsid w:val="009C556B"/>
    <w:rsid w:val="009C5AB3"/>
    <w:rsid w:val="009C71A1"/>
    <w:rsid w:val="009D3458"/>
    <w:rsid w:val="009D392F"/>
    <w:rsid w:val="009D3AF7"/>
    <w:rsid w:val="009D7891"/>
    <w:rsid w:val="009D7D5D"/>
    <w:rsid w:val="009E3F62"/>
    <w:rsid w:val="009E46FC"/>
    <w:rsid w:val="009E54C6"/>
    <w:rsid w:val="009E62DC"/>
    <w:rsid w:val="009E755E"/>
    <w:rsid w:val="009E75D5"/>
    <w:rsid w:val="009F3C2C"/>
    <w:rsid w:val="009F7F69"/>
    <w:rsid w:val="00A0025C"/>
    <w:rsid w:val="00A006B9"/>
    <w:rsid w:val="00A01DB2"/>
    <w:rsid w:val="00A02481"/>
    <w:rsid w:val="00A03F2F"/>
    <w:rsid w:val="00A04878"/>
    <w:rsid w:val="00A05C75"/>
    <w:rsid w:val="00A11682"/>
    <w:rsid w:val="00A128C1"/>
    <w:rsid w:val="00A13013"/>
    <w:rsid w:val="00A16FE3"/>
    <w:rsid w:val="00A21E7D"/>
    <w:rsid w:val="00A2355F"/>
    <w:rsid w:val="00A238AD"/>
    <w:rsid w:val="00A24323"/>
    <w:rsid w:val="00A24FBE"/>
    <w:rsid w:val="00A2519B"/>
    <w:rsid w:val="00A2723C"/>
    <w:rsid w:val="00A312CD"/>
    <w:rsid w:val="00A31CAE"/>
    <w:rsid w:val="00A32764"/>
    <w:rsid w:val="00A3360E"/>
    <w:rsid w:val="00A33CDF"/>
    <w:rsid w:val="00A36374"/>
    <w:rsid w:val="00A4328F"/>
    <w:rsid w:val="00A45931"/>
    <w:rsid w:val="00A46315"/>
    <w:rsid w:val="00A51E17"/>
    <w:rsid w:val="00A55FA1"/>
    <w:rsid w:val="00A61036"/>
    <w:rsid w:val="00A6118B"/>
    <w:rsid w:val="00A612B8"/>
    <w:rsid w:val="00A636CE"/>
    <w:rsid w:val="00A638F5"/>
    <w:rsid w:val="00A646B9"/>
    <w:rsid w:val="00A664AD"/>
    <w:rsid w:val="00A67341"/>
    <w:rsid w:val="00A70EE2"/>
    <w:rsid w:val="00A72197"/>
    <w:rsid w:val="00A75054"/>
    <w:rsid w:val="00A75418"/>
    <w:rsid w:val="00A77306"/>
    <w:rsid w:val="00A81B69"/>
    <w:rsid w:val="00A840D8"/>
    <w:rsid w:val="00A852A8"/>
    <w:rsid w:val="00A910D0"/>
    <w:rsid w:val="00A9146F"/>
    <w:rsid w:val="00A9147D"/>
    <w:rsid w:val="00A914A3"/>
    <w:rsid w:val="00A93DDF"/>
    <w:rsid w:val="00A94B36"/>
    <w:rsid w:val="00A951A4"/>
    <w:rsid w:val="00A96B38"/>
    <w:rsid w:val="00AA06F8"/>
    <w:rsid w:val="00AA4218"/>
    <w:rsid w:val="00AB10B1"/>
    <w:rsid w:val="00AB1547"/>
    <w:rsid w:val="00AB3BD2"/>
    <w:rsid w:val="00AB4327"/>
    <w:rsid w:val="00AB5012"/>
    <w:rsid w:val="00AB5065"/>
    <w:rsid w:val="00AB7D8F"/>
    <w:rsid w:val="00AC26C9"/>
    <w:rsid w:val="00AC2C8A"/>
    <w:rsid w:val="00AC2DAE"/>
    <w:rsid w:val="00AC37C9"/>
    <w:rsid w:val="00AC4A30"/>
    <w:rsid w:val="00AC5C1F"/>
    <w:rsid w:val="00AC66E2"/>
    <w:rsid w:val="00AC6B26"/>
    <w:rsid w:val="00AC6DEA"/>
    <w:rsid w:val="00AD0D4A"/>
    <w:rsid w:val="00AD0F2C"/>
    <w:rsid w:val="00AD10D5"/>
    <w:rsid w:val="00AD2B3A"/>
    <w:rsid w:val="00AD3411"/>
    <w:rsid w:val="00AD48A7"/>
    <w:rsid w:val="00AD4EF0"/>
    <w:rsid w:val="00AD52AE"/>
    <w:rsid w:val="00AD55E5"/>
    <w:rsid w:val="00AD7659"/>
    <w:rsid w:val="00AD79C0"/>
    <w:rsid w:val="00AD7D13"/>
    <w:rsid w:val="00AD7D7E"/>
    <w:rsid w:val="00AE2688"/>
    <w:rsid w:val="00AF1DE6"/>
    <w:rsid w:val="00AF3B8C"/>
    <w:rsid w:val="00AF420A"/>
    <w:rsid w:val="00AF4B01"/>
    <w:rsid w:val="00AF583E"/>
    <w:rsid w:val="00AF6F25"/>
    <w:rsid w:val="00AF7374"/>
    <w:rsid w:val="00AF7942"/>
    <w:rsid w:val="00B032F8"/>
    <w:rsid w:val="00B03717"/>
    <w:rsid w:val="00B057BF"/>
    <w:rsid w:val="00B0784C"/>
    <w:rsid w:val="00B11ECF"/>
    <w:rsid w:val="00B12186"/>
    <w:rsid w:val="00B1252B"/>
    <w:rsid w:val="00B1293C"/>
    <w:rsid w:val="00B13282"/>
    <w:rsid w:val="00B14A4D"/>
    <w:rsid w:val="00B1548D"/>
    <w:rsid w:val="00B211A3"/>
    <w:rsid w:val="00B23801"/>
    <w:rsid w:val="00B24EA5"/>
    <w:rsid w:val="00B2648D"/>
    <w:rsid w:val="00B2658A"/>
    <w:rsid w:val="00B26D3C"/>
    <w:rsid w:val="00B300AE"/>
    <w:rsid w:val="00B300F7"/>
    <w:rsid w:val="00B33B27"/>
    <w:rsid w:val="00B36C6D"/>
    <w:rsid w:val="00B36D77"/>
    <w:rsid w:val="00B37A23"/>
    <w:rsid w:val="00B37EE0"/>
    <w:rsid w:val="00B40A16"/>
    <w:rsid w:val="00B410CE"/>
    <w:rsid w:val="00B43607"/>
    <w:rsid w:val="00B43A63"/>
    <w:rsid w:val="00B43E26"/>
    <w:rsid w:val="00B448F4"/>
    <w:rsid w:val="00B45B78"/>
    <w:rsid w:val="00B46821"/>
    <w:rsid w:val="00B468FD"/>
    <w:rsid w:val="00B47D44"/>
    <w:rsid w:val="00B51962"/>
    <w:rsid w:val="00B52A1C"/>
    <w:rsid w:val="00B540C7"/>
    <w:rsid w:val="00B570ED"/>
    <w:rsid w:val="00B57A9B"/>
    <w:rsid w:val="00B615AC"/>
    <w:rsid w:val="00B61B44"/>
    <w:rsid w:val="00B622E7"/>
    <w:rsid w:val="00B6299A"/>
    <w:rsid w:val="00B62A62"/>
    <w:rsid w:val="00B67A34"/>
    <w:rsid w:val="00B67AC1"/>
    <w:rsid w:val="00B75D20"/>
    <w:rsid w:val="00B762A9"/>
    <w:rsid w:val="00B763ED"/>
    <w:rsid w:val="00B776CE"/>
    <w:rsid w:val="00B803E2"/>
    <w:rsid w:val="00B81AF1"/>
    <w:rsid w:val="00B83568"/>
    <w:rsid w:val="00B8374D"/>
    <w:rsid w:val="00B837C8"/>
    <w:rsid w:val="00B83CBA"/>
    <w:rsid w:val="00B84482"/>
    <w:rsid w:val="00B8751A"/>
    <w:rsid w:val="00B90D1D"/>
    <w:rsid w:val="00B913E4"/>
    <w:rsid w:val="00B914A1"/>
    <w:rsid w:val="00B93E41"/>
    <w:rsid w:val="00B94238"/>
    <w:rsid w:val="00B9470F"/>
    <w:rsid w:val="00B97CF4"/>
    <w:rsid w:val="00BA71BF"/>
    <w:rsid w:val="00BA7D6F"/>
    <w:rsid w:val="00BB2B22"/>
    <w:rsid w:val="00BB3686"/>
    <w:rsid w:val="00BB3AE6"/>
    <w:rsid w:val="00BB3F1F"/>
    <w:rsid w:val="00BB5570"/>
    <w:rsid w:val="00BB6244"/>
    <w:rsid w:val="00BC3FB0"/>
    <w:rsid w:val="00BC4226"/>
    <w:rsid w:val="00BC524D"/>
    <w:rsid w:val="00BC5448"/>
    <w:rsid w:val="00BC61CA"/>
    <w:rsid w:val="00BC6249"/>
    <w:rsid w:val="00BC7290"/>
    <w:rsid w:val="00BC7A4D"/>
    <w:rsid w:val="00BD2E95"/>
    <w:rsid w:val="00BD449F"/>
    <w:rsid w:val="00BD4AC4"/>
    <w:rsid w:val="00BD5903"/>
    <w:rsid w:val="00BE0377"/>
    <w:rsid w:val="00BE0EB6"/>
    <w:rsid w:val="00BE1497"/>
    <w:rsid w:val="00BE1DFF"/>
    <w:rsid w:val="00BE2BB5"/>
    <w:rsid w:val="00BE3CD0"/>
    <w:rsid w:val="00BE5145"/>
    <w:rsid w:val="00BE537A"/>
    <w:rsid w:val="00BE5815"/>
    <w:rsid w:val="00BE65DC"/>
    <w:rsid w:val="00BE6F35"/>
    <w:rsid w:val="00BF07A5"/>
    <w:rsid w:val="00BF1684"/>
    <w:rsid w:val="00BF2019"/>
    <w:rsid w:val="00BF301D"/>
    <w:rsid w:val="00BF7C34"/>
    <w:rsid w:val="00BF7E12"/>
    <w:rsid w:val="00C00F4E"/>
    <w:rsid w:val="00C033A3"/>
    <w:rsid w:val="00C10B10"/>
    <w:rsid w:val="00C12395"/>
    <w:rsid w:val="00C1328E"/>
    <w:rsid w:val="00C14C53"/>
    <w:rsid w:val="00C15DD1"/>
    <w:rsid w:val="00C179AF"/>
    <w:rsid w:val="00C206FF"/>
    <w:rsid w:val="00C21587"/>
    <w:rsid w:val="00C219F0"/>
    <w:rsid w:val="00C2500E"/>
    <w:rsid w:val="00C300E6"/>
    <w:rsid w:val="00C31D59"/>
    <w:rsid w:val="00C32608"/>
    <w:rsid w:val="00C3265D"/>
    <w:rsid w:val="00C34251"/>
    <w:rsid w:val="00C34F2C"/>
    <w:rsid w:val="00C409FE"/>
    <w:rsid w:val="00C41BE1"/>
    <w:rsid w:val="00C42C6C"/>
    <w:rsid w:val="00C44ABB"/>
    <w:rsid w:val="00C4516B"/>
    <w:rsid w:val="00C46125"/>
    <w:rsid w:val="00C466BF"/>
    <w:rsid w:val="00C5360A"/>
    <w:rsid w:val="00C53EB6"/>
    <w:rsid w:val="00C54F19"/>
    <w:rsid w:val="00C570FA"/>
    <w:rsid w:val="00C6283B"/>
    <w:rsid w:val="00C63737"/>
    <w:rsid w:val="00C6582A"/>
    <w:rsid w:val="00C661D1"/>
    <w:rsid w:val="00C6702C"/>
    <w:rsid w:val="00C713AE"/>
    <w:rsid w:val="00C736EC"/>
    <w:rsid w:val="00C7494B"/>
    <w:rsid w:val="00C76981"/>
    <w:rsid w:val="00C77A32"/>
    <w:rsid w:val="00C77AA3"/>
    <w:rsid w:val="00C803AB"/>
    <w:rsid w:val="00C806A1"/>
    <w:rsid w:val="00C853C0"/>
    <w:rsid w:val="00C85608"/>
    <w:rsid w:val="00C872D5"/>
    <w:rsid w:val="00C90D48"/>
    <w:rsid w:val="00C92746"/>
    <w:rsid w:val="00C9355C"/>
    <w:rsid w:val="00C93764"/>
    <w:rsid w:val="00C967EA"/>
    <w:rsid w:val="00CA0C71"/>
    <w:rsid w:val="00CA20BB"/>
    <w:rsid w:val="00CA2B36"/>
    <w:rsid w:val="00CA363B"/>
    <w:rsid w:val="00CA6DDC"/>
    <w:rsid w:val="00CA75FA"/>
    <w:rsid w:val="00CB01E6"/>
    <w:rsid w:val="00CB1D90"/>
    <w:rsid w:val="00CB2871"/>
    <w:rsid w:val="00CB3132"/>
    <w:rsid w:val="00CB4FA4"/>
    <w:rsid w:val="00CB7598"/>
    <w:rsid w:val="00CB78D5"/>
    <w:rsid w:val="00CC0FEB"/>
    <w:rsid w:val="00CC4F6D"/>
    <w:rsid w:val="00CD03CA"/>
    <w:rsid w:val="00CD078D"/>
    <w:rsid w:val="00CD3BF9"/>
    <w:rsid w:val="00CD427C"/>
    <w:rsid w:val="00CD44B4"/>
    <w:rsid w:val="00CD6359"/>
    <w:rsid w:val="00CD7EDD"/>
    <w:rsid w:val="00CD7FBB"/>
    <w:rsid w:val="00CE0B3C"/>
    <w:rsid w:val="00CE151C"/>
    <w:rsid w:val="00CE2E71"/>
    <w:rsid w:val="00CE3566"/>
    <w:rsid w:val="00CE3834"/>
    <w:rsid w:val="00CE6D31"/>
    <w:rsid w:val="00CE7167"/>
    <w:rsid w:val="00CE7F5C"/>
    <w:rsid w:val="00CF24DC"/>
    <w:rsid w:val="00CF341E"/>
    <w:rsid w:val="00CF4A03"/>
    <w:rsid w:val="00CF7AD2"/>
    <w:rsid w:val="00D00797"/>
    <w:rsid w:val="00D045CC"/>
    <w:rsid w:val="00D05012"/>
    <w:rsid w:val="00D056F3"/>
    <w:rsid w:val="00D05FF4"/>
    <w:rsid w:val="00D1077E"/>
    <w:rsid w:val="00D15037"/>
    <w:rsid w:val="00D2395E"/>
    <w:rsid w:val="00D24E00"/>
    <w:rsid w:val="00D254B0"/>
    <w:rsid w:val="00D261F2"/>
    <w:rsid w:val="00D27BC7"/>
    <w:rsid w:val="00D27FEE"/>
    <w:rsid w:val="00D31508"/>
    <w:rsid w:val="00D35281"/>
    <w:rsid w:val="00D35AC3"/>
    <w:rsid w:val="00D371BA"/>
    <w:rsid w:val="00D37B56"/>
    <w:rsid w:val="00D4096F"/>
    <w:rsid w:val="00D43238"/>
    <w:rsid w:val="00D4480E"/>
    <w:rsid w:val="00D474CA"/>
    <w:rsid w:val="00D50400"/>
    <w:rsid w:val="00D53408"/>
    <w:rsid w:val="00D53E4E"/>
    <w:rsid w:val="00D547ED"/>
    <w:rsid w:val="00D562C1"/>
    <w:rsid w:val="00D62EB7"/>
    <w:rsid w:val="00D62EC7"/>
    <w:rsid w:val="00D64745"/>
    <w:rsid w:val="00D7064D"/>
    <w:rsid w:val="00D70816"/>
    <w:rsid w:val="00D71E7E"/>
    <w:rsid w:val="00D73788"/>
    <w:rsid w:val="00D737A0"/>
    <w:rsid w:val="00D751FE"/>
    <w:rsid w:val="00D761D2"/>
    <w:rsid w:val="00D769C8"/>
    <w:rsid w:val="00D8247A"/>
    <w:rsid w:val="00D8787E"/>
    <w:rsid w:val="00D900B8"/>
    <w:rsid w:val="00D901AD"/>
    <w:rsid w:val="00D95383"/>
    <w:rsid w:val="00D95FDE"/>
    <w:rsid w:val="00D9670D"/>
    <w:rsid w:val="00D96780"/>
    <w:rsid w:val="00D97F7A"/>
    <w:rsid w:val="00DA18EF"/>
    <w:rsid w:val="00DA1D5B"/>
    <w:rsid w:val="00DA4DDF"/>
    <w:rsid w:val="00DB0310"/>
    <w:rsid w:val="00DB11D2"/>
    <w:rsid w:val="00DB45A0"/>
    <w:rsid w:val="00DB5A84"/>
    <w:rsid w:val="00DB5C9E"/>
    <w:rsid w:val="00DB5D29"/>
    <w:rsid w:val="00DB73C2"/>
    <w:rsid w:val="00DB78B3"/>
    <w:rsid w:val="00DB7F1A"/>
    <w:rsid w:val="00DC1671"/>
    <w:rsid w:val="00DC2CB0"/>
    <w:rsid w:val="00DC7901"/>
    <w:rsid w:val="00DD05C0"/>
    <w:rsid w:val="00DD19CF"/>
    <w:rsid w:val="00DD1D50"/>
    <w:rsid w:val="00DD2AA4"/>
    <w:rsid w:val="00DD4C90"/>
    <w:rsid w:val="00DD5042"/>
    <w:rsid w:val="00DD618A"/>
    <w:rsid w:val="00DD6213"/>
    <w:rsid w:val="00DD7A0A"/>
    <w:rsid w:val="00DE1891"/>
    <w:rsid w:val="00DE219E"/>
    <w:rsid w:val="00DE3E09"/>
    <w:rsid w:val="00DE4A98"/>
    <w:rsid w:val="00DE4EC6"/>
    <w:rsid w:val="00DE57E7"/>
    <w:rsid w:val="00DF3E40"/>
    <w:rsid w:val="00DF4136"/>
    <w:rsid w:val="00DF428D"/>
    <w:rsid w:val="00DF6646"/>
    <w:rsid w:val="00DF7CAC"/>
    <w:rsid w:val="00E00944"/>
    <w:rsid w:val="00E00BEA"/>
    <w:rsid w:val="00E010CF"/>
    <w:rsid w:val="00E0121A"/>
    <w:rsid w:val="00E026E6"/>
    <w:rsid w:val="00E02D75"/>
    <w:rsid w:val="00E0332E"/>
    <w:rsid w:val="00E03C31"/>
    <w:rsid w:val="00E10EFE"/>
    <w:rsid w:val="00E1267D"/>
    <w:rsid w:val="00E127E8"/>
    <w:rsid w:val="00E13FA8"/>
    <w:rsid w:val="00E14D7D"/>
    <w:rsid w:val="00E166E3"/>
    <w:rsid w:val="00E204AF"/>
    <w:rsid w:val="00E2280A"/>
    <w:rsid w:val="00E24E2E"/>
    <w:rsid w:val="00E2673B"/>
    <w:rsid w:val="00E27455"/>
    <w:rsid w:val="00E3190D"/>
    <w:rsid w:val="00E31CE5"/>
    <w:rsid w:val="00E320EF"/>
    <w:rsid w:val="00E32775"/>
    <w:rsid w:val="00E327F2"/>
    <w:rsid w:val="00E32D54"/>
    <w:rsid w:val="00E33454"/>
    <w:rsid w:val="00E35920"/>
    <w:rsid w:val="00E35BD9"/>
    <w:rsid w:val="00E36277"/>
    <w:rsid w:val="00E37C16"/>
    <w:rsid w:val="00E41310"/>
    <w:rsid w:val="00E41520"/>
    <w:rsid w:val="00E43395"/>
    <w:rsid w:val="00E443A8"/>
    <w:rsid w:val="00E447A1"/>
    <w:rsid w:val="00E450C2"/>
    <w:rsid w:val="00E45119"/>
    <w:rsid w:val="00E50548"/>
    <w:rsid w:val="00E51ED6"/>
    <w:rsid w:val="00E522A6"/>
    <w:rsid w:val="00E5260C"/>
    <w:rsid w:val="00E5439C"/>
    <w:rsid w:val="00E5442B"/>
    <w:rsid w:val="00E54558"/>
    <w:rsid w:val="00E5525C"/>
    <w:rsid w:val="00E559A4"/>
    <w:rsid w:val="00E56A95"/>
    <w:rsid w:val="00E57DB7"/>
    <w:rsid w:val="00E6117D"/>
    <w:rsid w:val="00E62BB1"/>
    <w:rsid w:val="00E66878"/>
    <w:rsid w:val="00E67010"/>
    <w:rsid w:val="00E67BCE"/>
    <w:rsid w:val="00E728B1"/>
    <w:rsid w:val="00E73E1A"/>
    <w:rsid w:val="00E76F98"/>
    <w:rsid w:val="00E77380"/>
    <w:rsid w:val="00E812DB"/>
    <w:rsid w:val="00E84059"/>
    <w:rsid w:val="00E847E7"/>
    <w:rsid w:val="00E901F5"/>
    <w:rsid w:val="00E90353"/>
    <w:rsid w:val="00E910B5"/>
    <w:rsid w:val="00E92192"/>
    <w:rsid w:val="00E9299F"/>
    <w:rsid w:val="00E931EC"/>
    <w:rsid w:val="00E93998"/>
    <w:rsid w:val="00E9469D"/>
    <w:rsid w:val="00E96F49"/>
    <w:rsid w:val="00EA00E0"/>
    <w:rsid w:val="00EB29FC"/>
    <w:rsid w:val="00EB307C"/>
    <w:rsid w:val="00EB3AED"/>
    <w:rsid w:val="00EB6E4C"/>
    <w:rsid w:val="00EC0E34"/>
    <w:rsid w:val="00EC21D2"/>
    <w:rsid w:val="00EC5707"/>
    <w:rsid w:val="00EC72D3"/>
    <w:rsid w:val="00EC76AE"/>
    <w:rsid w:val="00ED1AE7"/>
    <w:rsid w:val="00ED40D0"/>
    <w:rsid w:val="00EE0830"/>
    <w:rsid w:val="00EE15CB"/>
    <w:rsid w:val="00EE56F8"/>
    <w:rsid w:val="00EE5783"/>
    <w:rsid w:val="00EE6D31"/>
    <w:rsid w:val="00EE6F30"/>
    <w:rsid w:val="00EE74D8"/>
    <w:rsid w:val="00EF0081"/>
    <w:rsid w:val="00EF04EF"/>
    <w:rsid w:val="00EF1950"/>
    <w:rsid w:val="00EF2360"/>
    <w:rsid w:val="00EF2B32"/>
    <w:rsid w:val="00EF3DAC"/>
    <w:rsid w:val="00EF4F19"/>
    <w:rsid w:val="00EF4FEC"/>
    <w:rsid w:val="00EF53B8"/>
    <w:rsid w:val="00EF69E7"/>
    <w:rsid w:val="00EF6A8C"/>
    <w:rsid w:val="00EF7A43"/>
    <w:rsid w:val="00F00338"/>
    <w:rsid w:val="00F020D1"/>
    <w:rsid w:val="00F02B90"/>
    <w:rsid w:val="00F04FA6"/>
    <w:rsid w:val="00F05523"/>
    <w:rsid w:val="00F10CD5"/>
    <w:rsid w:val="00F11FE2"/>
    <w:rsid w:val="00F138CE"/>
    <w:rsid w:val="00F150DF"/>
    <w:rsid w:val="00F2050D"/>
    <w:rsid w:val="00F20794"/>
    <w:rsid w:val="00F21AD5"/>
    <w:rsid w:val="00F22E50"/>
    <w:rsid w:val="00F24C60"/>
    <w:rsid w:val="00F314B3"/>
    <w:rsid w:val="00F32291"/>
    <w:rsid w:val="00F3373B"/>
    <w:rsid w:val="00F3416D"/>
    <w:rsid w:val="00F342A0"/>
    <w:rsid w:val="00F34F92"/>
    <w:rsid w:val="00F35C54"/>
    <w:rsid w:val="00F41954"/>
    <w:rsid w:val="00F453AF"/>
    <w:rsid w:val="00F45AE9"/>
    <w:rsid w:val="00F47138"/>
    <w:rsid w:val="00F50D19"/>
    <w:rsid w:val="00F56037"/>
    <w:rsid w:val="00F56054"/>
    <w:rsid w:val="00F570B2"/>
    <w:rsid w:val="00F615F9"/>
    <w:rsid w:val="00F6211F"/>
    <w:rsid w:val="00F66E86"/>
    <w:rsid w:val="00F67ED2"/>
    <w:rsid w:val="00F7065F"/>
    <w:rsid w:val="00F71A4A"/>
    <w:rsid w:val="00F71A6B"/>
    <w:rsid w:val="00F75C37"/>
    <w:rsid w:val="00F8128E"/>
    <w:rsid w:val="00F81CA6"/>
    <w:rsid w:val="00F821CA"/>
    <w:rsid w:val="00F83F28"/>
    <w:rsid w:val="00F85870"/>
    <w:rsid w:val="00F86B6F"/>
    <w:rsid w:val="00F86DCD"/>
    <w:rsid w:val="00F90738"/>
    <w:rsid w:val="00F91998"/>
    <w:rsid w:val="00F92113"/>
    <w:rsid w:val="00F92406"/>
    <w:rsid w:val="00F97163"/>
    <w:rsid w:val="00F97842"/>
    <w:rsid w:val="00FA04B6"/>
    <w:rsid w:val="00FA0B54"/>
    <w:rsid w:val="00FA1186"/>
    <w:rsid w:val="00FA1487"/>
    <w:rsid w:val="00FA203F"/>
    <w:rsid w:val="00FA4410"/>
    <w:rsid w:val="00FA6C5E"/>
    <w:rsid w:val="00FA742E"/>
    <w:rsid w:val="00FA7EB5"/>
    <w:rsid w:val="00FA7F13"/>
    <w:rsid w:val="00FA7FCF"/>
    <w:rsid w:val="00FB171B"/>
    <w:rsid w:val="00FB2496"/>
    <w:rsid w:val="00FB5073"/>
    <w:rsid w:val="00FC1C17"/>
    <w:rsid w:val="00FC3FDE"/>
    <w:rsid w:val="00FC4F5D"/>
    <w:rsid w:val="00FC514B"/>
    <w:rsid w:val="00FC6016"/>
    <w:rsid w:val="00FC7DE3"/>
    <w:rsid w:val="00FD2722"/>
    <w:rsid w:val="00FD2E5C"/>
    <w:rsid w:val="00FD4259"/>
    <w:rsid w:val="00FD4651"/>
    <w:rsid w:val="00FD6090"/>
    <w:rsid w:val="00FD7C06"/>
    <w:rsid w:val="00FE3D27"/>
    <w:rsid w:val="00FE4E5B"/>
    <w:rsid w:val="00FF442A"/>
    <w:rsid w:val="00FF4B26"/>
    <w:rsid w:val="00FF64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FDF08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C22"/>
  </w:style>
  <w:style w:type="paragraph" w:styleId="Heading1">
    <w:name w:val="heading 1"/>
    <w:basedOn w:val="Normal"/>
    <w:next w:val="Normal"/>
    <w:link w:val="Heading1Char"/>
    <w:uiPriority w:val="9"/>
    <w:qFormat/>
    <w:rsid w:val="00596C22"/>
    <w:pPr>
      <w:pBdr>
        <w:bottom w:val="single" w:sz="18" w:space="1" w:color="auto"/>
      </w:pBdr>
      <w:spacing w:before="300" w:after="40"/>
      <w:jc w:val="left"/>
      <w:outlineLvl w:val="0"/>
    </w:pPr>
    <w:rPr>
      <w:b/>
      <w:smallCaps/>
      <w:spacing w:val="5"/>
      <w:sz w:val="32"/>
      <w:szCs w:val="32"/>
    </w:rPr>
  </w:style>
  <w:style w:type="paragraph" w:styleId="Heading2">
    <w:name w:val="heading 2"/>
    <w:basedOn w:val="Normal"/>
    <w:next w:val="Normal"/>
    <w:link w:val="Heading2Char"/>
    <w:uiPriority w:val="9"/>
    <w:unhideWhenUsed/>
    <w:qFormat/>
    <w:rsid w:val="009A5FCA"/>
    <w:pPr>
      <w:spacing w:before="240" w:after="80"/>
      <w:jc w:val="left"/>
      <w:outlineLvl w:val="1"/>
    </w:pPr>
    <w:rPr>
      <w:b/>
      <w:smallCaps/>
      <w:spacing w:val="5"/>
      <w:sz w:val="24"/>
      <w:szCs w:val="28"/>
    </w:rPr>
  </w:style>
  <w:style w:type="paragraph" w:styleId="Heading3">
    <w:name w:val="heading 3"/>
    <w:basedOn w:val="Normal"/>
    <w:next w:val="Normal"/>
    <w:link w:val="Heading3Char"/>
    <w:uiPriority w:val="9"/>
    <w:unhideWhenUsed/>
    <w:qFormat/>
    <w:rsid w:val="00851F1E"/>
    <w:pPr>
      <w:spacing w:after="0"/>
      <w:jc w:val="left"/>
      <w:outlineLvl w:val="2"/>
    </w:pPr>
    <w:rPr>
      <w:smallCaps/>
      <w:spacing w:val="5"/>
      <w:sz w:val="24"/>
      <w:szCs w:val="24"/>
      <w:u w:val="single"/>
    </w:rPr>
  </w:style>
  <w:style w:type="paragraph" w:styleId="Heading4">
    <w:name w:val="heading 4"/>
    <w:basedOn w:val="Normal"/>
    <w:next w:val="Normal"/>
    <w:link w:val="Heading4Char"/>
    <w:uiPriority w:val="9"/>
    <w:unhideWhenUsed/>
    <w:qFormat/>
    <w:rsid w:val="00596C22"/>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596C22"/>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596C22"/>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596C22"/>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596C22"/>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596C22"/>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C22"/>
    <w:pPr>
      <w:ind w:left="720"/>
      <w:contextualSpacing/>
    </w:pPr>
  </w:style>
  <w:style w:type="character" w:styleId="CommentReference">
    <w:name w:val="annotation reference"/>
    <w:basedOn w:val="DefaultParagraphFont"/>
    <w:uiPriority w:val="99"/>
    <w:semiHidden/>
    <w:unhideWhenUsed/>
    <w:rsid w:val="00965FEF"/>
    <w:rPr>
      <w:sz w:val="18"/>
      <w:szCs w:val="18"/>
    </w:rPr>
  </w:style>
  <w:style w:type="paragraph" w:styleId="CommentText">
    <w:name w:val="annotation text"/>
    <w:basedOn w:val="Normal"/>
    <w:link w:val="CommentTextChar"/>
    <w:uiPriority w:val="99"/>
    <w:semiHidden/>
    <w:unhideWhenUsed/>
    <w:rsid w:val="00965FEF"/>
  </w:style>
  <w:style w:type="character" w:customStyle="1" w:styleId="CommentTextChar">
    <w:name w:val="Comment Text Char"/>
    <w:basedOn w:val="DefaultParagraphFont"/>
    <w:link w:val="CommentText"/>
    <w:uiPriority w:val="99"/>
    <w:semiHidden/>
    <w:rsid w:val="00965FEF"/>
    <w:rPr>
      <w:sz w:val="24"/>
      <w:szCs w:val="24"/>
      <w:lang w:eastAsia="en-US"/>
    </w:rPr>
  </w:style>
  <w:style w:type="paragraph" w:styleId="CommentSubject">
    <w:name w:val="annotation subject"/>
    <w:basedOn w:val="CommentText"/>
    <w:next w:val="CommentText"/>
    <w:link w:val="CommentSubjectChar"/>
    <w:uiPriority w:val="99"/>
    <w:semiHidden/>
    <w:unhideWhenUsed/>
    <w:rsid w:val="00965FEF"/>
    <w:rPr>
      <w:b/>
      <w:bCs/>
    </w:rPr>
  </w:style>
  <w:style w:type="character" w:customStyle="1" w:styleId="CommentSubjectChar">
    <w:name w:val="Comment Subject Char"/>
    <w:basedOn w:val="CommentTextChar"/>
    <w:link w:val="CommentSubject"/>
    <w:uiPriority w:val="99"/>
    <w:semiHidden/>
    <w:rsid w:val="00965FEF"/>
    <w:rPr>
      <w:b/>
      <w:bCs/>
      <w:sz w:val="24"/>
      <w:szCs w:val="24"/>
      <w:lang w:eastAsia="en-US"/>
    </w:rPr>
  </w:style>
  <w:style w:type="paragraph" w:styleId="BalloonText">
    <w:name w:val="Balloon Text"/>
    <w:basedOn w:val="Normal"/>
    <w:link w:val="BalloonTextChar"/>
    <w:uiPriority w:val="99"/>
    <w:semiHidden/>
    <w:unhideWhenUsed/>
    <w:rsid w:val="00965FEF"/>
    <w:rPr>
      <w:rFonts w:ascii="Lucida Grande" w:hAnsi="Lucida Grande"/>
      <w:sz w:val="18"/>
      <w:szCs w:val="18"/>
    </w:rPr>
  </w:style>
  <w:style w:type="character" w:customStyle="1" w:styleId="BalloonTextChar">
    <w:name w:val="Balloon Text Char"/>
    <w:basedOn w:val="DefaultParagraphFont"/>
    <w:link w:val="BalloonText"/>
    <w:uiPriority w:val="99"/>
    <w:semiHidden/>
    <w:rsid w:val="00965FEF"/>
    <w:rPr>
      <w:rFonts w:ascii="Lucida Grande" w:hAnsi="Lucida Grande"/>
      <w:sz w:val="18"/>
      <w:szCs w:val="18"/>
      <w:lang w:eastAsia="en-US"/>
    </w:rPr>
  </w:style>
  <w:style w:type="paragraph" w:styleId="Header">
    <w:name w:val="header"/>
    <w:basedOn w:val="Normal"/>
    <w:link w:val="HeaderChar"/>
    <w:uiPriority w:val="99"/>
    <w:unhideWhenUsed/>
    <w:rsid w:val="00F150DF"/>
    <w:pPr>
      <w:tabs>
        <w:tab w:val="center" w:pos="4320"/>
        <w:tab w:val="right" w:pos="8640"/>
      </w:tabs>
    </w:pPr>
  </w:style>
  <w:style w:type="character" w:customStyle="1" w:styleId="HeaderChar">
    <w:name w:val="Header Char"/>
    <w:basedOn w:val="DefaultParagraphFont"/>
    <w:link w:val="Header"/>
    <w:uiPriority w:val="99"/>
    <w:rsid w:val="00F150DF"/>
    <w:rPr>
      <w:sz w:val="24"/>
      <w:szCs w:val="24"/>
      <w:lang w:eastAsia="en-US"/>
    </w:rPr>
  </w:style>
  <w:style w:type="paragraph" w:styleId="Footer">
    <w:name w:val="footer"/>
    <w:basedOn w:val="Normal"/>
    <w:link w:val="FooterChar"/>
    <w:uiPriority w:val="99"/>
    <w:unhideWhenUsed/>
    <w:rsid w:val="00F150DF"/>
    <w:pPr>
      <w:tabs>
        <w:tab w:val="center" w:pos="4320"/>
        <w:tab w:val="right" w:pos="8640"/>
      </w:tabs>
    </w:pPr>
  </w:style>
  <w:style w:type="character" w:customStyle="1" w:styleId="FooterChar">
    <w:name w:val="Footer Char"/>
    <w:basedOn w:val="DefaultParagraphFont"/>
    <w:link w:val="Footer"/>
    <w:uiPriority w:val="99"/>
    <w:rsid w:val="00F150DF"/>
    <w:rPr>
      <w:sz w:val="24"/>
      <w:szCs w:val="24"/>
      <w:lang w:eastAsia="en-US"/>
    </w:rPr>
  </w:style>
  <w:style w:type="paragraph" w:styleId="NormalWeb">
    <w:name w:val="Normal (Web)"/>
    <w:basedOn w:val="Normal"/>
    <w:uiPriority w:val="99"/>
    <w:unhideWhenUsed/>
    <w:rsid w:val="008C2A88"/>
    <w:pPr>
      <w:spacing w:before="100" w:beforeAutospacing="1" w:after="100" w:afterAutospacing="1"/>
    </w:pPr>
    <w:rPr>
      <w:rFonts w:ascii="Times" w:hAnsi="Times"/>
    </w:rPr>
  </w:style>
  <w:style w:type="character" w:styleId="PlaceholderText">
    <w:name w:val="Placeholder Text"/>
    <w:basedOn w:val="DefaultParagraphFont"/>
    <w:uiPriority w:val="99"/>
    <w:semiHidden/>
    <w:rsid w:val="008718E8"/>
    <w:rPr>
      <w:color w:val="808080"/>
    </w:rPr>
  </w:style>
  <w:style w:type="paragraph" w:styleId="Title">
    <w:name w:val="Title"/>
    <w:basedOn w:val="Normal"/>
    <w:next w:val="Normal"/>
    <w:link w:val="TitleChar"/>
    <w:uiPriority w:val="10"/>
    <w:qFormat/>
    <w:rsid w:val="00596C22"/>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596C22"/>
    <w:rPr>
      <w:smallCaps/>
      <w:sz w:val="48"/>
      <w:szCs w:val="48"/>
    </w:rPr>
  </w:style>
  <w:style w:type="character" w:customStyle="1" w:styleId="Heading1Char">
    <w:name w:val="Heading 1 Char"/>
    <w:basedOn w:val="DefaultParagraphFont"/>
    <w:link w:val="Heading1"/>
    <w:uiPriority w:val="9"/>
    <w:rsid w:val="00596C22"/>
    <w:rPr>
      <w:b/>
      <w:smallCaps/>
      <w:spacing w:val="5"/>
      <w:sz w:val="32"/>
      <w:szCs w:val="32"/>
    </w:rPr>
  </w:style>
  <w:style w:type="character" w:customStyle="1" w:styleId="Heading2Char">
    <w:name w:val="Heading 2 Char"/>
    <w:basedOn w:val="DefaultParagraphFont"/>
    <w:link w:val="Heading2"/>
    <w:uiPriority w:val="9"/>
    <w:rsid w:val="009A5FCA"/>
    <w:rPr>
      <w:b/>
      <w:smallCaps/>
      <w:spacing w:val="5"/>
      <w:sz w:val="24"/>
      <w:szCs w:val="28"/>
    </w:rPr>
  </w:style>
  <w:style w:type="character" w:customStyle="1" w:styleId="Heading3Char">
    <w:name w:val="Heading 3 Char"/>
    <w:basedOn w:val="DefaultParagraphFont"/>
    <w:link w:val="Heading3"/>
    <w:uiPriority w:val="9"/>
    <w:rsid w:val="00851F1E"/>
    <w:rPr>
      <w:smallCaps/>
      <w:spacing w:val="5"/>
      <w:sz w:val="24"/>
      <w:szCs w:val="24"/>
      <w:u w:val="single"/>
    </w:rPr>
  </w:style>
  <w:style w:type="character" w:customStyle="1" w:styleId="Heading4Char">
    <w:name w:val="Heading 4 Char"/>
    <w:basedOn w:val="DefaultParagraphFont"/>
    <w:link w:val="Heading4"/>
    <w:uiPriority w:val="9"/>
    <w:rsid w:val="00596C22"/>
    <w:rPr>
      <w:smallCaps/>
      <w:spacing w:val="10"/>
      <w:sz w:val="22"/>
      <w:szCs w:val="22"/>
    </w:rPr>
  </w:style>
  <w:style w:type="character" w:customStyle="1" w:styleId="Heading5Char">
    <w:name w:val="Heading 5 Char"/>
    <w:basedOn w:val="DefaultParagraphFont"/>
    <w:link w:val="Heading5"/>
    <w:uiPriority w:val="9"/>
    <w:rsid w:val="00596C22"/>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596C22"/>
    <w:rPr>
      <w:smallCaps/>
      <w:color w:val="C0504D" w:themeColor="accent2"/>
      <w:spacing w:val="5"/>
      <w:sz w:val="22"/>
    </w:rPr>
  </w:style>
  <w:style w:type="character" w:customStyle="1" w:styleId="Heading7Char">
    <w:name w:val="Heading 7 Char"/>
    <w:basedOn w:val="DefaultParagraphFont"/>
    <w:link w:val="Heading7"/>
    <w:uiPriority w:val="9"/>
    <w:semiHidden/>
    <w:rsid w:val="00596C22"/>
    <w:rPr>
      <w:b/>
      <w:smallCaps/>
      <w:color w:val="C0504D" w:themeColor="accent2"/>
      <w:spacing w:val="10"/>
    </w:rPr>
  </w:style>
  <w:style w:type="character" w:customStyle="1" w:styleId="Heading8Char">
    <w:name w:val="Heading 8 Char"/>
    <w:basedOn w:val="DefaultParagraphFont"/>
    <w:link w:val="Heading8"/>
    <w:uiPriority w:val="9"/>
    <w:semiHidden/>
    <w:rsid w:val="00596C22"/>
    <w:rPr>
      <w:b/>
      <w:i/>
      <w:smallCaps/>
      <w:color w:val="943634" w:themeColor="accent2" w:themeShade="BF"/>
    </w:rPr>
  </w:style>
  <w:style w:type="character" w:customStyle="1" w:styleId="Heading9Char">
    <w:name w:val="Heading 9 Char"/>
    <w:basedOn w:val="DefaultParagraphFont"/>
    <w:link w:val="Heading9"/>
    <w:uiPriority w:val="9"/>
    <w:semiHidden/>
    <w:rsid w:val="00596C22"/>
    <w:rPr>
      <w:b/>
      <w:i/>
      <w:smallCaps/>
      <w:color w:val="622423" w:themeColor="accent2" w:themeShade="7F"/>
    </w:rPr>
  </w:style>
  <w:style w:type="paragraph" w:styleId="Caption">
    <w:name w:val="caption"/>
    <w:basedOn w:val="Normal"/>
    <w:next w:val="Normal"/>
    <w:uiPriority w:val="35"/>
    <w:semiHidden/>
    <w:unhideWhenUsed/>
    <w:qFormat/>
    <w:rsid w:val="00596C22"/>
    <w:rPr>
      <w:b/>
      <w:bCs/>
      <w:caps/>
      <w:sz w:val="16"/>
      <w:szCs w:val="18"/>
    </w:rPr>
  </w:style>
  <w:style w:type="paragraph" w:styleId="Subtitle">
    <w:name w:val="Subtitle"/>
    <w:basedOn w:val="Normal"/>
    <w:next w:val="Normal"/>
    <w:link w:val="SubtitleChar"/>
    <w:uiPriority w:val="11"/>
    <w:qFormat/>
    <w:rsid w:val="008765C2"/>
    <w:pPr>
      <w:spacing w:after="720" w:line="240" w:lineRule="auto"/>
      <w:jc w:val="lef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765C2"/>
    <w:rPr>
      <w:rFonts w:asciiTheme="majorHAnsi" w:eastAsiaTheme="majorEastAsia" w:hAnsiTheme="majorHAnsi" w:cstheme="majorBidi"/>
      <w:szCs w:val="22"/>
    </w:rPr>
  </w:style>
  <w:style w:type="character" w:styleId="Strong">
    <w:name w:val="Strong"/>
    <w:uiPriority w:val="22"/>
    <w:qFormat/>
    <w:rsid w:val="00596C22"/>
    <w:rPr>
      <w:b/>
      <w:color w:val="C0504D" w:themeColor="accent2"/>
    </w:rPr>
  </w:style>
  <w:style w:type="character" w:styleId="Emphasis">
    <w:name w:val="Emphasis"/>
    <w:uiPriority w:val="20"/>
    <w:qFormat/>
    <w:rsid w:val="00596C22"/>
    <w:rPr>
      <w:b/>
      <w:i/>
      <w:spacing w:val="10"/>
    </w:rPr>
  </w:style>
  <w:style w:type="paragraph" w:styleId="NoSpacing">
    <w:name w:val="No Spacing"/>
    <w:basedOn w:val="Normal"/>
    <w:link w:val="NoSpacingChar"/>
    <w:uiPriority w:val="1"/>
    <w:qFormat/>
    <w:rsid w:val="00596C22"/>
    <w:pPr>
      <w:spacing w:after="0" w:line="240" w:lineRule="auto"/>
    </w:pPr>
  </w:style>
  <w:style w:type="character" w:customStyle="1" w:styleId="NoSpacingChar">
    <w:name w:val="No Spacing Char"/>
    <w:basedOn w:val="DefaultParagraphFont"/>
    <w:link w:val="NoSpacing"/>
    <w:uiPriority w:val="1"/>
    <w:rsid w:val="00596C22"/>
  </w:style>
  <w:style w:type="paragraph" w:styleId="Quote">
    <w:name w:val="Quote"/>
    <w:basedOn w:val="Normal"/>
    <w:next w:val="Normal"/>
    <w:link w:val="QuoteChar"/>
    <w:uiPriority w:val="29"/>
    <w:qFormat/>
    <w:rsid w:val="00596C22"/>
    <w:rPr>
      <w:i/>
    </w:rPr>
  </w:style>
  <w:style w:type="character" w:customStyle="1" w:styleId="QuoteChar">
    <w:name w:val="Quote Char"/>
    <w:basedOn w:val="DefaultParagraphFont"/>
    <w:link w:val="Quote"/>
    <w:uiPriority w:val="29"/>
    <w:rsid w:val="00596C22"/>
    <w:rPr>
      <w:i/>
    </w:rPr>
  </w:style>
  <w:style w:type="paragraph" w:styleId="IntenseQuote">
    <w:name w:val="Intense Quote"/>
    <w:basedOn w:val="Normal"/>
    <w:next w:val="Normal"/>
    <w:link w:val="IntenseQuoteChar"/>
    <w:uiPriority w:val="30"/>
    <w:qFormat/>
    <w:rsid w:val="00596C22"/>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96C22"/>
    <w:rPr>
      <w:b/>
      <w:i/>
      <w:color w:val="FFFFFF" w:themeColor="background1"/>
      <w:shd w:val="clear" w:color="auto" w:fill="C0504D" w:themeFill="accent2"/>
    </w:rPr>
  </w:style>
  <w:style w:type="character" w:styleId="SubtleEmphasis">
    <w:name w:val="Subtle Emphasis"/>
    <w:uiPriority w:val="19"/>
    <w:qFormat/>
    <w:rsid w:val="00596C22"/>
    <w:rPr>
      <w:i/>
    </w:rPr>
  </w:style>
  <w:style w:type="character" w:styleId="IntenseEmphasis">
    <w:name w:val="Intense Emphasis"/>
    <w:uiPriority w:val="21"/>
    <w:qFormat/>
    <w:rsid w:val="00596C22"/>
    <w:rPr>
      <w:b/>
      <w:i/>
      <w:color w:val="C0504D" w:themeColor="accent2"/>
      <w:spacing w:val="10"/>
    </w:rPr>
  </w:style>
  <w:style w:type="character" w:styleId="SubtleReference">
    <w:name w:val="Subtle Reference"/>
    <w:uiPriority w:val="31"/>
    <w:qFormat/>
    <w:rsid w:val="00596C22"/>
    <w:rPr>
      <w:b/>
    </w:rPr>
  </w:style>
  <w:style w:type="character" w:styleId="IntenseReference">
    <w:name w:val="Intense Reference"/>
    <w:uiPriority w:val="32"/>
    <w:qFormat/>
    <w:rsid w:val="00596C22"/>
    <w:rPr>
      <w:b/>
      <w:bCs/>
      <w:smallCaps/>
      <w:spacing w:val="5"/>
      <w:sz w:val="22"/>
      <w:szCs w:val="22"/>
      <w:u w:val="single"/>
    </w:rPr>
  </w:style>
  <w:style w:type="character" w:styleId="BookTitle">
    <w:name w:val="Book Title"/>
    <w:uiPriority w:val="33"/>
    <w:qFormat/>
    <w:rsid w:val="00596C2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96C22"/>
    <w:pPr>
      <w:outlineLvl w:val="9"/>
    </w:pPr>
    <w:rPr>
      <w:lang w:bidi="en-US"/>
    </w:rPr>
  </w:style>
  <w:style w:type="paragraph" w:customStyle="1" w:styleId="PersonalName">
    <w:name w:val="Personal Name"/>
    <w:basedOn w:val="Title"/>
    <w:rsid w:val="00596C22"/>
    <w:rPr>
      <w:b/>
      <w:caps/>
      <w:color w:val="000000"/>
      <w:sz w:val="28"/>
      <w:szCs w:val="28"/>
    </w:rPr>
  </w:style>
  <w:style w:type="table" w:styleId="TableGrid">
    <w:name w:val="Table Grid"/>
    <w:basedOn w:val="TableNormal"/>
    <w:uiPriority w:val="59"/>
    <w:rsid w:val="000D64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0D64C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C22"/>
  </w:style>
  <w:style w:type="paragraph" w:styleId="Heading1">
    <w:name w:val="heading 1"/>
    <w:basedOn w:val="Normal"/>
    <w:next w:val="Normal"/>
    <w:link w:val="Heading1Char"/>
    <w:uiPriority w:val="9"/>
    <w:qFormat/>
    <w:rsid w:val="00596C22"/>
    <w:pPr>
      <w:pBdr>
        <w:bottom w:val="single" w:sz="18" w:space="1" w:color="auto"/>
      </w:pBdr>
      <w:spacing w:before="300" w:after="40"/>
      <w:jc w:val="left"/>
      <w:outlineLvl w:val="0"/>
    </w:pPr>
    <w:rPr>
      <w:b/>
      <w:smallCaps/>
      <w:spacing w:val="5"/>
      <w:sz w:val="32"/>
      <w:szCs w:val="32"/>
    </w:rPr>
  </w:style>
  <w:style w:type="paragraph" w:styleId="Heading2">
    <w:name w:val="heading 2"/>
    <w:basedOn w:val="Normal"/>
    <w:next w:val="Normal"/>
    <w:link w:val="Heading2Char"/>
    <w:uiPriority w:val="9"/>
    <w:unhideWhenUsed/>
    <w:qFormat/>
    <w:rsid w:val="009A5FCA"/>
    <w:pPr>
      <w:spacing w:before="240" w:after="80"/>
      <w:jc w:val="left"/>
      <w:outlineLvl w:val="1"/>
    </w:pPr>
    <w:rPr>
      <w:b/>
      <w:smallCaps/>
      <w:spacing w:val="5"/>
      <w:sz w:val="24"/>
      <w:szCs w:val="28"/>
    </w:rPr>
  </w:style>
  <w:style w:type="paragraph" w:styleId="Heading3">
    <w:name w:val="heading 3"/>
    <w:basedOn w:val="Normal"/>
    <w:next w:val="Normal"/>
    <w:link w:val="Heading3Char"/>
    <w:uiPriority w:val="9"/>
    <w:unhideWhenUsed/>
    <w:qFormat/>
    <w:rsid w:val="00851F1E"/>
    <w:pPr>
      <w:spacing w:after="0"/>
      <w:jc w:val="left"/>
      <w:outlineLvl w:val="2"/>
    </w:pPr>
    <w:rPr>
      <w:smallCaps/>
      <w:spacing w:val="5"/>
      <w:sz w:val="24"/>
      <w:szCs w:val="24"/>
      <w:u w:val="single"/>
    </w:rPr>
  </w:style>
  <w:style w:type="paragraph" w:styleId="Heading4">
    <w:name w:val="heading 4"/>
    <w:basedOn w:val="Normal"/>
    <w:next w:val="Normal"/>
    <w:link w:val="Heading4Char"/>
    <w:uiPriority w:val="9"/>
    <w:unhideWhenUsed/>
    <w:qFormat/>
    <w:rsid w:val="00596C22"/>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596C22"/>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596C22"/>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596C22"/>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596C22"/>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596C22"/>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C22"/>
    <w:pPr>
      <w:ind w:left="720"/>
      <w:contextualSpacing/>
    </w:pPr>
  </w:style>
  <w:style w:type="character" w:styleId="CommentReference">
    <w:name w:val="annotation reference"/>
    <w:basedOn w:val="DefaultParagraphFont"/>
    <w:uiPriority w:val="99"/>
    <w:semiHidden/>
    <w:unhideWhenUsed/>
    <w:rsid w:val="00965FEF"/>
    <w:rPr>
      <w:sz w:val="18"/>
      <w:szCs w:val="18"/>
    </w:rPr>
  </w:style>
  <w:style w:type="paragraph" w:styleId="CommentText">
    <w:name w:val="annotation text"/>
    <w:basedOn w:val="Normal"/>
    <w:link w:val="CommentTextChar"/>
    <w:uiPriority w:val="99"/>
    <w:semiHidden/>
    <w:unhideWhenUsed/>
    <w:rsid w:val="00965FEF"/>
  </w:style>
  <w:style w:type="character" w:customStyle="1" w:styleId="CommentTextChar">
    <w:name w:val="Comment Text Char"/>
    <w:basedOn w:val="DefaultParagraphFont"/>
    <w:link w:val="CommentText"/>
    <w:uiPriority w:val="99"/>
    <w:semiHidden/>
    <w:rsid w:val="00965FEF"/>
    <w:rPr>
      <w:sz w:val="24"/>
      <w:szCs w:val="24"/>
      <w:lang w:eastAsia="en-US"/>
    </w:rPr>
  </w:style>
  <w:style w:type="paragraph" w:styleId="CommentSubject">
    <w:name w:val="annotation subject"/>
    <w:basedOn w:val="CommentText"/>
    <w:next w:val="CommentText"/>
    <w:link w:val="CommentSubjectChar"/>
    <w:uiPriority w:val="99"/>
    <w:semiHidden/>
    <w:unhideWhenUsed/>
    <w:rsid w:val="00965FEF"/>
    <w:rPr>
      <w:b/>
      <w:bCs/>
    </w:rPr>
  </w:style>
  <w:style w:type="character" w:customStyle="1" w:styleId="CommentSubjectChar">
    <w:name w:val="Comment Subject Char"/>
    <w:basedOn w:val="CommentTextChar"/>
    <w:link w:val="CommentSubject"/>
    <w:uiPriority w:val="99"/>
    <w:semiHidden/>
    <w:rsid w:val="00965FEF"/>
    <w:rPr>
      <w:b/>
      <w:bCs/>
      <w:sz w:val="24"/>
      <w:szCs w:val="24"/>
      <w:lang w:eastAsia="en-US"/>
    </w:rPr>
  </w:style>
  <w:style w:type="paragraph" w:styleId="BalloonText">
    <w:name w:val="Balloon Text"/>
    <w:basedOn w:val="Normal"/>
    <w:link w:val="BalloonTextChar"/>
    <w:uiPriority w:val="99"/>
    <w:semiHidden/>
    <w:unhideWhenUsed/>
    <w:rsid w:val="00965FEF"/>
    <w:rPr>
      <w:rFonts w:ascii="Lucida Grande" w:hAnsi="Lucida Grande"/>
      <w:sz w:val="18"/>
      <w:szCs w:val="18"/>
    </w:rPr>
  </w:style>
  <w:style w:type="character" w:customStyle="1" w:styleId="BalloonTextChar">
    <w:name w:val="Balloon Text Char"/>
    <w:basedOn w:val="DefaultParagraphFont"/>
    <w:link w:val="BalloonText"/>
    <w:uiPriority w:val="99"/>
    <w:semiHidden/>
    <w:rsid w:val="00965FEF"/>
    <w:rPr>
      <w:rFonts w:ascii="Lucida Grande" w:hAnsi="Lucida Grande"/>
      <w:sz w:val="18"/>
      <w:szCs w:val="18"/>
      <w:lang w:eastAsia="en-US"/>
    </w:rPr>
  </w:style>
  <w:style w:type="paragraph" w:styleId="Header">
    <w:name w:val="header"/>
    <w:basedOn w:val="Normal"/>
    <w:link w:val="HeaderChar"/>
    <w:uiPriority w:val="99"/>
    <w:unhideWhenUsed/>
    <w:rsid w:val="00F150DF"/>
    <w:pPr>
      <w:tabs>
        <w:tab w:val="center" w:pos="4320"/>
        <w:tab w:val="right" w:pos="8640"/>
      </w:tabs>
    </w:pPr>
  </w:style>
  <w:style w:type="character" w:customStyle="1" w:styleId="HeaderChar">
    <w:name w:val="Header Char"/>
    <w:basedOn w:val="DefaultParagraphFont"/>
    <w:link w:val="Header"/>
    <w:uiPriority w:val="99"/>
    <w:rsid w:val="00F150DF"/>
    <w:rPr>
      <w:sz w:val="24"/>
      <w:szCs w:val="24"/>
      <w:lang w:eastAsia="en-US"/>
    </w:rPr>
  </w:style>
  <w:style w:type="paragraph" w:styleId="Footer">
    <w:name w:val="footer"/>
    <w:basedOn w:val="Normal"/>
    <w:link w:val="FooterChar"/>
    <w:uiPriority w:val="99"/>
    <w:unhideWhenUsed/>
    <w:rsid w:val="00F150DF"/>
    <w:pPr>
      <w:tabs>
        <w:tab w:val="center" w:pos="4320"/>
        <w:tab w:val="right" w:pos="8640"/>
      </w:tabs>
    </w:pPr>
  </w:style>
  <w:style w:type="character" w:customStyle="1" w:styleId="FooterChar">
    <w:name w:val="Footer Char"/>
    <w:basedOn w:val="DefaultParagraphFont"/>
    <w:link w:val="Footer"/>
    <w:uiPriority w:val="99"/>
    <w:rsid w:val="00F150DF"/>
    <w:rPr>
      <w:sz w:val="24"/>
      <w:szCs w:val="24"/>
      <w:lang w:eastAsia="en-US"/>
    </w:rPr>
  </w:style>
  <w:style w:type="paragraph" w:styleId="NormalWeb">
    <w:name w:val="Normal (Web)"/>
    <w:basedOn w:val="Normal"/>
    <w:uiPriority w:val="99"/>
    <w:unhideWhenUsed/>
    <w:rsid w:val="008C2A88"/>
    <w:pPr>
      <w:spacing w:before="100" w:beforeAutospacing="1" w:after="100" w:afterAutospacing="1"/>
    </w:pPr>
    <w:rPr>
      <w:rFonts w:ascii="Times" w:hAnsi="Times"/>
    </w:rPr>
  </w:style>
  <w:style w:type="character" w:styleId="PlaceholderText">
    <w:name w:val="Placeholder Text"/>
    <w:basedOn w:val="DefaultParagraphFont"/>
    <w:uiPriority w:val="99"/>
    <w:semiHidden/>
    <w:rsid w:val="008718E8"/>
    <w:rPr>
      <w:color w:val="808080"/>
    </w:rPr>
  </w:style>
  <w:style w:type="paragraph" w:styleId="Title">
    <w:name w:val="Title"/>
    <w:basedOn w:val="Normal"/>
    <w:next w:val="Normal"/>
    <w:link w:val="TitleChar"/>
    <w:uiPriority w:val="10"/>
    <w:qFormat/>
    <w:rsid w:val="00596C22"/>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596C22"/>
    <w:rPr>
      <w:smallCaps/>
      <w:sz w:val="48"/>
      <w:szCs w:val="48"/>
    </w:rPr>
  </w:style>
  <w:style w:type="character" w:customStyle="1" w:styleId="Heading1Char">
    <w:name w:val="Heading 1 Char"/>
    <w:basedOn w:val="DefaultParagraphFont"/>
    <w:link w:val="Heading1"/>
    <w:uiPriority w:val="9"/>
    <w:rsid w:val="00596C22"/>
    <w:rPr>
      <w:b/>
      <w:smallCaps/>
      <w:spacing w:val="5"/>
      <w:sz w:val="32"/>
      <w:szCs w:val="32"/>
    </w:rPr>
  </w:style>
  <w:style w:type="character" w:customStyle="1" w:styleId="Heading2Char">
    <w:name w:val="Heading 2 Char"/>
    <w:basedOn w:val="DefaultParagraphFont"/>
    <w:link w:val="Heading2"/>
    <w:uiPriority w:val="9"/>
    <w:rsid w:val="009A5FCA"/>
    <w:rPr>
      <w:b/>
      <w:smallCaps/>
      <w:spacing w:val="5"/>
      <w:sz w:val="24"/>
      <w:szCs w:val="28"/>
    </w:rPr>
  </w:style>
  <w:style w:type="character" w:customStyle="1" w:styleId="Heading3Char">
    <w:name w:val="Heading 3 Char"/>
    <w:basedOn w:val="DefaultParagraphFont"/>
    <w:link w:val="Heading3"/>
    <w:uiPriority w:val="9"/>
    <w:rsid w:val="00851F1E"/>
    <w:rPr>
      <w:smallCaps/>
      <w:spacing w:val="5"/>
      <w:sz w:val="24"/>
      <w:szCs w:val="24"/>
      <w:u w:val="single"/>
    </w:rPr>
  </w:style>
  <w:style w:type="character" w:customStyle="1" w:styleId="Heading4Char">
    <w:name w:val="Heading 4 Char"/>
    <w:basedOn w:val="DefaultParagraphFont"/>
    <w:link w:val="Heading4"/>
    <w:uiPriority w:val="9"/>
    <w:rsid w:val="00596C22"/>
    <w:rPr>
      <w:smallCaps/>
      <w:spacing w:val="10"/>
      <w:sz w:val="22"/>
      <w:szCs w:val="22"/>
    </w:rPr>
  </w:style>
  <w:style w:type="character" w:customStyle="1" w:styleId="Heading5Char">
    <w:name w:val="Heading 5 Char"/>
    <w:basedOn w:val="DefaultParagraphFont"/>
    <w:link w:val="Heading5"/>
    <w:uiPriority w:val="9"/>
    <w:rsid w:val="00596C22"/>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596C22"/>
    <w:rPr>
      <w:smallCaps/>
      <w:color w:val="C0504D" w:themeColor="accent2"/>
      <w:spacing w:val="5"/>
      <w:sz w:val="22"/>
    </w:rPr>
  </w:style>
  <w:style w:type="character" w:customStyle="1" w:styleId="Heading7Char">
    <w:name w:val="Heading 7 Char"/>
    <w:basedOn w:val="DefaultParagraphFont"/>
    <w:link w:val="Heading7"/>
    <w:uiPriority w:val="9"/>
    <w:semiHidden/>
    <w:rsid w:val="00596C22"/>
    <w:rPr>
      <w:b/>
      <w:smallCaps/>
      <w:color w:val="C0504D" w:themeColor="accent2"/>
      <w:spacing w:val="10"/>
    </w:rPr>
  </w:style>
  <w:style w:type="character" w:customStyle="1" w:styleId="Heading8Char">
    <w:name w:val="Heading 8 Char"/>
    <w:basedOn w:val="DefaultParagraphFont"/>
    <w:link w:val="Heading8"/>
    <w:uiPriority w:val="9"/>
    <w:semiHidden/>
    <w:rsid w:val="00596C22"/>
    <w:rPr>
      <w:b/>
      <w:i/>
      <w:smallCaps/>
      <w:color w:val="943634" w:themeColor="accent2" w:themeShade="BF"/>
    </w:rPr>
  </w:style>
  <w:style w:type="character" w:customStyle="1" w:styleId="Heading9Char">
    <w:name w:val="Heading 9 Char"/>
    <w:basedOn w:val="DefaultParagraphFont"/>
    <w:link w:val="Heading9"/>
    <w:uiPriority w:val="9"/>
    <w:semiHidden/>
    <w:rsid w:val="00596C22"/>
    <w:rPr>
      <w:b/>
      <w:i/>
      <w:smallCaps/>
      <w:color w:val="622423" w:themeColor="accent2" w:themeShade="7F"/>
    </w:rPr>
  </w:style>
  <w:style w:type="paragraph" w:styleId="Caption">
    <w:name w:val="caption"/>
    <w:basedOn w:val="Normal"/>
    <w:next w:val="Normal"/>
    <w:uiPriority w:val="35"/>
    <w:semiHidden/>
    <w:unhideWhenUsed/>
    <w:qFormat/>
    <w:rsid w:val="00596C22"/>
    <w:rPr>
      <w:b/>
      <w:bCs/>
      <w:caps/>
      <w:sz w:val="16"/>
      <w:szCs w:val="18"/>
    </w:rPr>
  </w:style>
  <w:style w:type="paragraph" w:styleId="Subtitle">
    <w:name w:val="Subtitle"/>
    <w:basedOn w:val="Normal"/>
    <w:next w:val="Normal"/>
    <w:link w:val="SubtitleChar"/>
    <w:uiPriority w:val="11"/>
    <w:qFormat/>
    <w:rsid w:val="008765C2"/>
    <w:pPr>
      <w:spacing w:after="720" w:line="240" w:lineRule="auto"/>
      <w:jc w:val="lef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765C2"/>
    <w:rPr>
      <w:rFonts w:asciiTheme="majorHAnsi" w:eastAsiaTheme="majorEastAsia" w:hAnsiTheme="majorHAnsi" w:cstheme="majorBidi"/>
      <w:szCs w:val="22"/>
    </w:rPr>
  </w:style>
  <w:style w:type="character" w:styleId="Strong">
    <w:name w:val="Strong"/>
    <w:uiPriority w:val="22"/>
    <w:qFormat/>
    <w:rsid w:val="00596C22"/>
    <w:rPr>
      <w:b/>
      <w:color w:val="C0504D" w:themeColor="accent2"/>
    </w:rPr>
  </w:style>
  <w:style w:type="character" w:styleId="Emphasis">
    <w:name w:val="Emphasis"/>
    <w:uiPriority w:val="20"/>
    <w:qFormat/>
    <w:rsid w:val="00596C22"/>
    <w:rPr>
      <w:b/>
      <w:i/>
      <w:spacing w:val="10"/>
    </w:rPr>
  </w:style>
  <w:style w:type="paragraph" w:styleId="NoSpacing">
    <w:name w:val="No Spacing"/>
    <w:basedOn w:val="Normal"/>
    <w:link w:val="NoSpacingChar"/>
    <w:uiPriority w:val="1"/>
    <w:qFormat/>
    <w:rsid w:val="00596C22"/>
    <w:pPr>
      <w:spacing w:after="0" w:line="240" w:lineRule="auto"/>
    </w:pPr>
  </w:style>
  <w:style w:type="character" w:customStyle="1" w:styleId="NoSpacingChar">
    <w:name w:val="No Spacing Char"/>
    <w:basedOn w:val="DefaultParagraphFont"/>
    <w:link w:val="NoSpacing"/>
    <w:uiPriority w:val="1"/>
    <w:rsid w:val="00596C22"/>
  </w:style>
  <w:style w:type="paragraph" w:styleId="Quote">
    <w:name w:val="Quote"/>
    <w:basedOn w:val="Normal"/>
    <w:next w:val="Normal"/>
    <w:link w:val="QuoteChar"/>
    <w:uiPriority w:val="29"/>
    <w:qFormat/>
    <w:rsid w:val="00596C22"/>
    <w:rPr>
      <w:i/>
    </w:rPr>
  </w:style>
  <w:style w:type="character" w:customStyle="1" w:styleId="QuoteChar">
    <w:name w:val="Quote Char"/>
    <w:basedOn w:val="DefaultParagraphFont"/>
    <w:link w:val="Quote"/>
    <w:uiPriority w:val="29"/>
    <w:rsid w:val="00596C22"/>
    <w:rPr>
      <w:i/>
    </w:rPr>
  </w:style>
  <w:style w:type="paragraph" w:styleId="IntenseQuote">
    <w:name w:val="Intense Quote"/>
    <w:basedOn w:val="Normal"/>
    <w:next w:val="Normal"/>
    <w:link w:val="IntenseQuoteChar"/>
    <w:uiPriority w:val="30"/>
    <w:qFormat/>
    <w:rsid w:val="00596C22"/>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96C22"/>
    <w:rPr>
      <w:b/>
      <w:i/>
      <w:color w:val="FFFFFF" w:themeColor="background1"/>
      <w:shd w:val="clear" w:color="auto" w:fill="C0504D" w:themeFill="accent2"/>
    </w:rPr>
  </w:style>
  <w:style w:type="character" w:styleId="SubtleEmphasis">
    <w:name w:val="Subtle Emphasis"/>
    <w:uiPriority w:val="19"/>
    <w:qFormat/>
    <w:rsid w:val="00596C22"/>
    <w:rPr>
      <w:i/>
    </w:rPr>
  </w:style>
  <w:style w:type="character" w:styleId="IntenseEmphasis">
    <w:name w:val="Intense Emphasis"/>
    <w:uiPriority w:val="21"/>
    <w:qFormat/>
    <w:rsid w:val="00596C22"/>
    <w:rPr>
      <w:b/>
      <w:i/>
      <w:color w:val="C0504D" w:themeColor="accent2"/>
      <w:spacing w:val="10"/>
    </w:rPr>
  </w:style>
  <w:style w:type="character" w:styleId="SubtleReference">
    <w:name w:val="Subtle Reference"/>
    <w:uiPriority w:val="31"/>
    <w:qFormat/>
    <w:rsid w:val="00596C22"/>
    <w:rPr>
      <w:b/>
    </w:rPr>
  </w:style>
  <w:style w:type="character" w:styleId="IntenseReference">
    <w:name w:val="Intense Reference"/>
    <w:uiPriority w:val="32"/>
    <w:qFormat/>
    <w:rsid w:val="00596C22"/>
    <w:rPr>
      <w:b/>
      <w:bCs/>
      <w:smallCaps/>
      <w:spacing w:val="5"/>
      <w:sz w:val="22"/>
      <w:szCs w:val="22"/>
      <w:u w:val="single"/>
    </w:rPr>
  </w:style>
  <w:style w:type="character" w:styleId="BookTitle">
    <w:name w:val="Book Title"/>
    <w:uiPriority w:val="33"/>
    <w:qFormat/>
    <w:rsid w:val="00596C2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96C22"/>
    <w:pPr>
      <w:outlineLvl w:val="9"/>
    </w:pPr>
    <w:rPr>
      <w:lang w:bidi="en-US"/>
    </w:rPr>
  </w:style>
  <w:style w:type="paragraph" w:customStyle="1" w:styleId="PersonalName">
    <w:name w:val="Personal Name"/>
    <w:basedOn w:val="Title"/>
    <w:rsid w:val="00596C22"/>
    <w:rPr>
      <w:b/>
      <w:caps/>
      <w:color w:val="000000"/>
      <w:sz w:val="28"/>
      <w:szCs w:val="28"/>
    </w:rPr>
  </w:style>
  <w:style w:type="table" w:styleId="TableGrid">
    <w:name w:val="Table Grid"/>
    <w:basedOn w:val="TableNormal"/>
    <w:uiPriority w:val="59"/>
    <w:rsid w:val="000D64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0D64C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72130">
      <w:bodyDiv w:val="1"/>
      <w:marLeft w:val="0"/>
      <w:marRight w:val="0"/>
      <w:marTop w:val="0"/>
      <w:marBottom w:val="0"/>
      <w:divBdr>
        <w:top w:val="none" w:sz="0" w:space="0" w:color="auto"/>
        <w:left w:val="none" w:sz="0" w:space="0" w:color="auto"/>
        <w:bottom w:val="none" w:sz="0" w:space="0" w:color="auto"/>
        <w:right w:val="none" w:sz="0" w:space="0" w:color="auto"/>
      </w:divBdr>
    </w:div>
    <w:div w:id="982462703">
      <w:bodyDiv w:val="1"/>
      <w:marLeft w:val="0"/>
      <w:marRight w:val="0"/>
      <w:marTop w:val="0"/>
      <w:marBottom w:val="0"/>
      <w:divBdr>
        <w:top w:val="none" w:sz="0" w:space="0" w:color="auto"/>
        <w:left w:val="none" w:sz="0" w:space="0" w:color="auto"/>
        <w:bottom w:val="none" w:sz="0" w:space="0" w:color="auto"/>
        <w:right w:val="none" w:sz="0" w:space="0" w:color="auto"/>
      </w:divBdr>
      <w:divsChild>
        <w:div w:id="579291459">
          <w:marLeft w:val="0"/>
          <w:marRight w:val="0"/>
          <w:marTop w:val="0"/>
          <w:marBottom w:val="0"/>
          <w:divBdr>
            <w:top w:val="none" w:sz="0" w:space="0" w:color="auto"/>
            <w:left w:val="none" w:sz="0" w:space="0" w:color="auto"/>
            <w:bottom w:val="none" w:sz="0" w:space="0" w:color="auto"/>
            <w:right w:val="none" w:sz="0" w:space="0" w:color="auto"/>
          </w:divBdr>
          <w:divsChild>
            <w:div w:id="536241919">
              <w:marLeft w:val="0"/>
              <w:marRight w:val="0"/>
              <w:marTop w:val="0"/>
              <w:marBottom w:val="0"/>
              <w:divBdr>
                <w:top w:val="none" w:sz="0" w:space="0" w:color="auto"/>
                <w:left w:val="none" w:sz="0" w:space="0" w:color="auto"/>
                <w:bottom w:val="none" w:sz="0" w:space="0" w:color="auto"/>
                <w:right w:val="none" w:sz="0" w:space="0" w:color="auto"/>
              </w:divBdr>
              <w:divsChild>
                <w:div w:id="5789505">
                  <w:marLeft w:val="0"/>
                  <w:marRight w:val="0"/>
                  <w:marTop w:val="0"/>
                  <w:marBottom w:val="0"/>
                  <w:divBdr>
                    <w:top w:val="none" w:sz="0" w:space="0" w:color="auto"/>
                    <w:left w:val="none" w:sz="0" w:space="0" w:color="auto"/>
                    <w:bottom w:val="none" w:sz="0" w:space="0" w:color="auto"/>
                    <w:right w:val="none" w:sz="0" w:space="0" w:color="auto"/>
                  </w:divBdr>
                  <w:divsChild>
                    <w:div w:id="849635566">
                      <w:marLeft w:val="0"/>
                      <w:marRight w:val="0"/>
                      <w:marTop w:val="0"/>
                      <w:marBottom w:val="0"/>
                      <w:divBdr>
                        <w:top w:val="none" w:sz="0" w:space="0" w:color="auto"/>
                        <w:left w:val="none" w:sz="0" w:space="0" w:color="auto"/>
                        <w:bottom w:val="none" w:sz="0" w:space="0" w:color="auto"/>
                        <w:right w:val="none" w:sz="0" w:space="0" w:color="auto"/>
                      </w:divBdr>
                      <w:divsChild>
                        <w:div w:id="1614939525">
                          <w:marLeft w:val="0"/>
                          <w:marRight w:val="0"/>
                          <w:marTop w:val="0"/>
                          <w:marBottom w:val="0"/>
                          <w:divBdr>
                            <w:top w:val="none" w:sz="0" w:space="0" w:color="auto"/>
                            <w:left w:val="none" w:sz="0" w:space="0" w:color="auto"/>
                            <w:bottom w:val="none" w:sz="0" w:space="0" w:color="auto"/>
                            <w:right w:val="none" w:sz="0" w:space="0" w:color="auto"/>
                          </w:divBdr>
                          <w:divsChild>
                            <w:div w:id="1121992499">
                              <w:marLeft w:val="0"/>
                              <w:marRight w:val="0"/>
                              <w:marTop w:val="0"/>
                              <w:marBottom w:val="0"/>
                              <w:divBdr>
                                <w:top w:val="none" w:sz="0" w:space="0" w:color="auto"/>
                                <w:left w:val="none" w:sz="0" w:space="0" w:color="auto"/>
                                <w:bottom w:val="none" w:sz="0" w:space="0" w:color="auto"/>
                                <w:right w:val="none" w:sz="0" w:space="0" w:color="auto"/>
                              </w:divBdr>
                              <w:divsChild>
                                <w:div w:id="1902330612">
                                  <w:marLeft w:val="0"/>
                                  <w:marRight w:val="0"/>
                                  <w:marTop w:val="0"/>
                                  <w:marBottom w:val="0"/>
                                  <w:divBdr>
                                    <w:top w:val="none" w:sz="0" w:space="0" w:color="auto"/>
                                    <w:left w:val="none" w:sz="0" w:space="0" w:color="auto"/>
                                    <w:bottom w:val="none" w:sz="0" w:space="0" w:color="auto"/>
                                    <w:right w:val="none" w:sz="0" w:space="0" w:color="auto"/>
                                  </w:divBdr>
                                  <w:divsChild>
                                    <w:div w:id="1425496320">
                                      <w:marLeft w:val="0"/>
                                      <w:marRight w:val="0"/>
                                      <w:marTop w:val="0"/>
                                      <w:marBottom w:val="0"/>
                                      <w:divBdr>
                                        <w:top w:val="none" w:sz="0" w:space="0" w:color="auto"/>
                                        <w:left w:val="none" w:sz="0" w:space="0" w:color="auto"/>
                                        <w:bottom w:val="none" w:sz="0" w:space="0" w:color="auto"/>
                                        <w:right w:val="none" w:sz="0" w:space="0" w:color="auto"/>
                                      </w:divBdr>
                                      <w:divsChild>
                                        <w:div w:id="1367801948">
                                          <w:marLeft w:val="0"/>
                                          <w:marRight w:val="0"/>
                                          <w:marTop w:val="0"/>
                                          <w:marBottom w:val="0"/>
                                          <w:divBdr>
                                            <w:top w:val="none" w:sz="0" w:space="0" w:color="auto"/>
                                            <w:left w:val="none" w:sz="0" w:space="0" w:color="auto"/>
                                            <w:bottom w:val="none" w:sz="0" w:space="0" w:color="auto"/>
                                            <w:right w:val="none" w:sz="0" w:space="0" w:color="auto"/>
                                          </w:divBdr>
                                          <w:divsChild>
                                            <w:div w:id="505557178">
                                              <w:marLeft w:val="0"/>
                                              <w:marRight w:val="0"/>
                                              <w:marTop w:val="0"/>
                                              <w:marBottom w:val="0"/>
                                              <w:divBdr>
                                                <w:top w:val="none" w:sz="0" w:space="0" w:color="auto"/>
                                                <w:left w:val="none" w:sz="0" w:space="0" w:color="auto"/>
                                                <w:bottom w:val="none" w:sz="0" w:space="0" w:color="auto"/>
                                                <w:right w:val="none" w:sz="0" w:space="0" w:color="auto"/>
                                              </w:divBdr>
                                              <w:divsChild>
                                                <w:div w:id="200824343">
                                                  <w:marLeft w:val="0"/>
                                                  <w:marRight w:val="0"/>
                                                  <w:marTop w:val="0"/>
                                                  <w:marBottom w:val="0"/>
                                                  <w:divBdr>
                                                    <w:top w:val="none" w:sz="0" w:space="0" w:color="auto"/>
                                                    <w:left w:val="none" w:sz="0" w:space="0" w:color="auto"/>
                                                    <w:bottom w:val="none" w:sz="0" w:space="0" w:color="auto"/>
                                                    <w:right w:val="none" w:sz="0" w:space="0" w:color="auto"/>
                                                  </w:divBdr>
                                                  <w:divsChild>
                                                    <w:div w:id="1203250493">
                                                      <w:marLeft w:val="0"/>
                                                      <w:marRight w:val="0"/>
                                                      <w:marTop w:val="0"/>
                                                      <w:marBottom w:val="0"/>
                                                      <w:divBdr>
                                                        <w:top w:val="none" w:sz="0" w:space="0" w:color="auto"/>
                                                        <w:left w:val="none" w:sz="0" w:space="0" w:color="auto"/>
                                                        <w:bottom w:val="none" w:sz="0" w:space="0" w:color="auto"/>
                                                        <w:right w:val="none" w:sz="0" w:space="0" w:color="auto"/>
                                                      </w:divBdr>
                                                      <w:divsChild>
                                                        <w:div w:id="836724251">
                                                          <w:marLeft w:val="0"/>
                                                          <w:marRight w:val="0"/>
                                                          <w:marTop w:val="0"/>
                                                          <w:marBottom w:val="0"/>
                                                          <w:divBdr>
                                                            <w:top w:val="none" w:sz="0" w:space="0" w:color="auto"/>
                                                            <w:left w:val="none" w:sz="0" w:space="0" w:color="auto"/>
                                                            <w:bottom w:val="none" w:sz="0" w:space="0" w:color="auto"/>
                                                            <w:right w:val="none" w:sz="0" w:space="0" w:color="auto"/>
                                                          </w:divBdr>
                                                          <w:divsChild>
                                                            <w:div w:id="1185941147">
                                                              <w:marLeft w:val="0"/>
                                                              <w:marRight w:val="0"/>
                                                              <w:marTop w:val="0"/>
                                                              <w:marBottom w:val="0"/>
                                                              <w:divBdr>
                                                                <w:top w:val="none" w:sz="0" w:space="0" w:color="auto"/>
                                                                <w:left w:val="none" w:sz="0" w:space="0" w:color="auto"/>
                                                                <w:bottom w:val="none" w:sz="0" w:space="0" w:color="auto"/>
                                                                <w:right w:val="none" w:sz="0" w:space="0" w:color="auto"/>
                                                              </w:divBdr>
                                                              <w:divsChild>
                                                                <w:div w:id="759569760">
                                                                  <w:marLeft w:val="0"/>
                                                                  <w:marRight w:val="0"/>
                                                                  <w:marTop w:val="0"/>
                                                                  <w:marBottom w:val="0"/>
                                                                  <w:divBdr>
                                                                    <w:top w:val="none" w:sz="0" w:space="0" w:color="auto"/>
                                                                    <w:left w:val="none" w:sz="0" w:space="0" w:color="auto"/>
                                                                    <w:bottom w:val="none" w:sz="0" w:space="0" w:color="auto"/>
                                                                    <w:right w:val="none" w:sz="0" w:space="0" w:color="auto"/>
                                                                  </w:divBdr>
                                                                  <w:divsChild>
                                                                    <w:div w:id="1160147878">
                                                                      <w:marLeft w:val="0"/>
                                                                      <w:marRight w:val="0"/>
                                                                      <w:marTop w:val="0"/>
                                                                      <w:marBottom w:val="0"/>
                                                                      <w:divBdr>
                                                                        <w:top w:val="none" w:sz="0" w:space="0" w:color="auto"/>
                                                                        <w:left w:val="none" w:sz="0" w:space="0" w:color="auto"/>
                                                                        <w:bottom w:val="none" w:sz="0" w:space="0" w:color="auto"/>
                                                                        <w:right w:val="none" w:sz="0" w:space="0" w:color="auto"/>
                                                                      </w:divBdr>
                                                                      <w:divsChild>
                                                                        <w:div w:id="551236194">
                                                                          <w:marLeft w:val="0"/>
                                                                          <w:marRight w:val="0"/>
                                                                          <w:marTop w:val="0"/>
                                                                          <w:marBottom w:val="0"/>
                                                                          <w:divBdr>
                                                                            <w:top w:val="none" w:sz="0" w:space="0" w:color="auto"/>
                                                                            <w:left w:val="none" w:sz="0" w:space="0" w:color="auto"/>
                                                                            <w:bottom w:val="none" w:sz="0" w:space="0" w:color="auto"/>
                                                                            <w:right w:val="none" w:sz="0" w:space="0" w:color="auto"/>
                                                                          </w:divBdr>
                                                                          <w:divsChild>
                                                                            <w:div w:id="1909076690">
                                                                              <w:marLeft w:val="0"/>
                                                                              <w:marRight w:val="0"/>
                                                                              <w:marTop w:val="0"/>
                                                                              <w:marBottom w:val="0"/>
                                                                              <w:divBdr>
                                                                                <w:top w:val="none" w:sz="0" w:space="0" w:color="auto"/>
                                                                                <w:left w:val="none" w:sz="0" w:space="0" w:color="auto"/>
                                                                                <w:bottom w:val="none" w:sz="0" w:space="0" w:color="auto"/>
                                                                                <w:right w:val="none" w:sz="0" w:space="0" w:color="auto"/>
                                                                              </w:divBdr>
                                                                              <w:divsChild>
                                                                                <w:div w:id="1450276772">
                                                                                  <w:marLeft w:val="0"/>
                                                                                  <w:marRight w:val="0"/>
                                                                                  <w:marTop w:val="0"/>
                                                                                  <w:marBottom w:val="0"/>
                                                                                  <w:divBdr>
                                                                                    <w:top w:val="none" w:sz="0" w:space="0" w:color="auto"/>
                                                                                    <w:left w:val="none" w:sz="0" w:space="0" w:color="auto"/>
                                                                                    <w:bottom w:val="none" w:sz="0" w:space="0" w:color="auto"/>
                                                                                    <w:right w:val="none" w:sz="0" w:space="0" w:color="auto"/>
                                                                                  </w:divBdr>
                                                                                  <w:divsChild>
                                                                                    <w:div w:id="616721149">
                                                                                      <w:marLeft w:val="0"/>
                                                                                      <w:marRight w:val="0"/>
                                                                                      <w:marTop w:val="0"/>
                                                                                      <w:marBottom w:val="0"/>
                                                                                      <w:divBdr>
                                                                                        <w:top w:val="none" w:sz="0" w:space="0" w:color="auto"/>
                                                                                        <w:left w:val="none" w:sz="0" w:space="0" w:color="auto"/>
                                                                                        <w:bottom w:val="none" w:sz="0" w:space="0" w:color="auto"/>
                                                                                        <w:right w:val="none" w:sz="0" w:space="0" w:color="auto"/>
                                                                                      </w:divBdr>
                                                                                      <w:divsChild>
                                                                                        <w:div w:id="843592657">
                                                                                          <w:marLeft w:val="0"/>
                                                                                          <w:marRight w:val="0"/>
                                                                                          <w:marTop w:val="0"/>
                                                                                          <w:marBottom w:val="0"/>
                                                                                          <w:divBdr>
                                                                                            <w:top w:val="none" w:sz="0" w:space="0" w:color="auto"/>
                                                                                            <w:left w:val="none" w:sz="0" w:space="0" w:color="auto"/>
                                                                                            <w:bottom w:val="none" w:sz="0" w:space="0" w:color="auto"/>
                                                                                            <w:right w:val="none" w:sz="0" w:space="0" w:color="auto"/>
                                                                                          </w:divBdr>
                                                                                          <w:divsChild>
                                                                                            <w:div w:id="1363018069">
                                                                                              <w:marLeft w:val="0"/>
                                                                                              <w:marRight w:val="0"/>
                                                                                              <w:marTop w:val="0"/>
                                                                                              <w:marBottom w:val="0"/>
                                                                                              <w:divBdr>
                                                                                                <w:top w:val="none" w:sz="0" w:space="0" w:color="auto"/>
                                                                                                <w:left w:val="none" w:sz="0" w:space="0" w:color="auto"/>
                                                                                                <w:bottom w:val="none" w:sz="0" w:space="0" w:color="auto"/>
                                                                                                <w:right w:val="none" w:sz="0" w:space="0" w:color="auto"/>
                                                                                              </w:divBdr>
                                                                                              <w:divsChild>
                                                                                                <w:div w:id="2119789750">
                                                                                                  <w:marLeft w:val="0"/>
                                                                                                  <w:marRight w:val="0"/>
                                                                                                  <w:marTop w:val="0"/>
                                                                                                  <w:marBottom w:val="0"/>
                                                                                                  <w:divBdr>
                                                                                                    <w:top w:val="none" w:sz="0" w:space="0" w:color="auto"/>
                                                                                                    <w:left w:val="none" w:sz="0" w:space="0" w:color="auto"/>
                                                                                                    <w:bottom w:val="none" w:sz="0" w:space="0" w:color="auto"/>
                                                                                                    <w:right w:val="none" w:sz="0" w:space="0" w:color="auto"/>
                                                                                                  </w:divBdr>
                                                                                                  <w:divsChild>
                                                                                                    <w:div w:id="2008708221">
                                                                                                      <w:marLeft w:val="0"/>
                                                                                                      <w:marRight w:val="0"/>
                                                                                                      <w:marTop w:val="0"/>
                                                                                                      <w:marBottom w:val="0"/>
                                                                                                      <w:divBdr>
                                                                                                        <w:top w:val="none" w:sz="0" w:space="0" w:color="auto"/>
                                                                                                        <w:left w:val="none" w:sz="0" w:space="0" w:color="auto"/>
                                                                                                        <w:bottom w:val="none" w:sz="0" w:space="0" w:color="auto"/>
                                                                                                        <w:right w:val="none" w:sz="0" w:space="0" w:color="auto"/>
                                                                                                      </w:divBdr>
                                                                                                      <w:divsChild>
                                                                                                        <w:div w:id="1070277015">
                                                                                                          <w:marLeft w:val="0"/>
                                                                                                          <w:marRight w:val="0"/>
                                                                                                          <w:marTop w:val="0"/>
                                                                                                          <w:marBottom w:val="0"/>
                                                                                                          <w:divBdr>
                                                                                                            <w:top w:val="none" w:sz="0" w:space="0" w:color="auto"/>
                                                                                                            <w:left w:val="none" w:sz="0" w:space="0" w:color="auto"/>
                                                                                                            <w:bottom w:val="none" w:sz="0" w:space="0" w:color="auto"/>
                                                                                                            <w:right w:val="none" w:sz="0" w:space="0" w:color="auto"/>
                                                                                                          </w:divBdr>
                                                                                                          <w:divsChild>
                                                                                                            <w:div w:id="627975918">
                                                                                                              <w:marLeft w:val="0"/>
                                                                                                              <w:marRight w:val="0"/>
                                                                                                              <w:marTop w:val="0"/>
                                                                                                              <w:marBottom w:val="0"/>
                                                                                                              <w:divBdr>
                                                                                                                <w:top w:val="none" w:sz="0" w:space="0" w:color="auto"/>
                                                                                                                <w:left w:val="none" w:sz="0" w:space="0" w:color="auto"/>
                                                                                                                <w:bottom w:val="none" w:sz="0" w:space="0" w:color="auto"/>
                                                                                                                <w:right w:val="none" w:sz="0" w:space="0" w:color="auto"/>
                                                                                                              </w:divBdr>
                                                                                                              <w:divsChild>
                                                                                                                <w:div w:id="1418597224">
                                                                                                                  <w:marLeft w:val="0"/>
                                                                                                                  <w:marRight w:val="0"/>
                                                                                                                  <w:marTop w:val="0"/>
                                                                                                                  <w:marBottom w:val="0"/>
                                                                                                                  <w:divBdr>
                                                                                                                    <w:top w:val="none" w:sz="0" w:space="0" w:color="auto"/>
                                                                                                                    <w:left w:val="none" w:sz="0" w:space="0" w:color="auto"/>
                                                                                                                    <w:bottom w:val="none" w:sz="0" w:space="0" w:color="auto"/>
                                                                                                                    <w:right w:val="none" w:sz="0" w:space="0" w:color="auto"/>
                                                                                                                  </w:divBdr>
                                                                                                                  <w:divsChild>
                                                                                                                    <w:div w:id="861013189">
                                                                                                                      <w:marLeft w:val="0"/>
                                                                                                                      <w:marRight w:val="0"/>
                                                                                                                      <w:marTop w:val="0"/>
                                                                                                                      <w:marBottom w:val="0"/>
                                                                                                                      <w:divBdr>
                                                                                                                        <w:top w:val="none" w:sz="0" w:space="0" w:color="auto"/>
                                                                                                                        <w:left w:val="none" w:sz="0" w:space="0" w:color="auto"/>
                                                                                                                        <w:bottom w:val="none" w:sz="0" w:space="0" w:color="auto"/>
                                                                                                                        <w:right w:val="none" w:sz="0" w:space="0" w:color="auto"/>
                                                                                                                      </w:divBdr>
                                                                                                                      <w:divsChild>
                                                                                                                        <w:div w:id="214395667">
                                                                                                                          <w:marLeft w:val="0"/>
                                                                                                                          <w:marRight w:val="0"/>
                                                                                                                          <w:marTop w:val="0"/>
                                                                                                                          <w:marBottom w:val="0"/>
                                                                                                                          <w:divBdr>
                                                                                                                            <w:top w:val="none" w:sz="0" w:space="0" w:color="auto"/>
                                                                                                                            <w:left w:val="none" w:sz="0" w:space="0" w:color="auto"/>
                                                                                                                            <w:bottom w:val="none" w:sz="0" w:space="0" w:color="auto"/>
                                                                                                                            <w:right w:val="none" w:sz="0" w:space="0" w:color="auto"/>
                                                                                                                          </w:divBdr>
                                                                                                                          <w:divsChild>
                                                                                                                            <w:div w:id="67968159">
                                                                                                                              <w:marLeft w:val="0"/>
                                                                                                                              <w:marRight w:val="0"/>
                                                                                                                              <w:marTop w:val="0"/>
                                                                                                                              <w:marBottom w:val="0"/>
                                                                                                                              <w:divBdr>
                                                                                                                                <w:top w:val="none" w:sz="0" w:space="0" w:color="auto"/>
                                                                                                                                <w:left w:val="none" w:sz="0" w:space="0" w:color="auto"/>
                                                                                                                                <w:bottom w:val="none" w:sz="0" w:space="0" w:color="auto"/>
                                                                                                                                <w:right w:val="none" w:sz="0" w:space="0" w:color="auto"/>
                                                                                                                              </w:divBdr>
                                                                                                                              <w:divsChild>
                                                                                                                                <w:div w:id="1669090521">
                                                                                                                                  <w:marLeft w:val="0"/>
                                                                                                                                  <w:marRight w:val="0"/>
                                                                                                                                  <w:marTop w:val="0"/>
                                                                                                                                  <w:marBottom w:val="0"/>
                                                                                                                                  <w:divBdr>
                                                                                                                                    <w:top w:val="none" w:sz="0" w:space="0" w:color="auto"/>
                                                                                                                                    <w:left w:val="none" w:sz="0" w:space="0" w:color="auto"/>
                                                                                                                                    <w:bottom w:val="none" w:sz="0" w:space="0" w:color="auto"/>
                                                                                                                                    <w:right w:val="none" w:sz="0" w:space="0" w:color="auto"/>
                                                                                                                                  </w:divBdr>
                                                                                                                                  <w:divsChild>
                                                                                                                                    <w:div w:id="1380014973">
                                                                                                                                      <w:marLeft w:val="0"/>
                                                                                                                                      <w:marRight w:val="0"/>
                                                                                                                                      <w:marTop w:val="0"/>
                                                                                                                                      <w:marBottom w:val="0"/>
                                                                                                                                      <w:divBdr>
                                                                                                                                        <w:top w:val="none" w:sz="0" w:space="0" w:color="auto"/>
                                                                                                                                        <w:left w:val="none" w:sz="0" w:space="0" w:color="auto"/>
                                                                                                                                        <w:bottom w:val="none" w:sz="0" w:space="0" w:color="auto"/>
                                                                                                                                        <w:right w:val="none" w:sz="0" w:space="0" w:color="auto"/>
                                                                                                                                      </w:divBdr>
                                                                                                                                      <w:divsChild>
                                                                                                                                        <w:div w:id="1666977743">
                                                                                                                                          <w:marLeft w:val="0"/>
                                                                                                                                          <w:marRight w:val="0"/>
                                                                                                                                          <w:marTop w:val="0"/>
                                                                                                                                          <w:marBottom w:val="0"/>
                                                                                                                                          <w:divBdr>
                                                                                                                                            <w:top w:val="none" w:sz="0" w:space="0" w:color="auto"/>
                                                                                                                                            <w:left w:val="none" w:sz="0" w:space="0" w:color="auto"/>
                                                                                                                                            <w:bottom w:val="none" w:sz="0" w:space="0" w:color="auto"/>
                                                                                                                                            <w:right w:val="none" w:sz="0" w:space="0" w:color="auto"/>
                                                                                                                                          </w:divBdr>
                                                                                                                                          <w:divsChild>
                                                                                                                                            <w:div w:id="1579560853">
                                                                                                                                              <w:marLeft w:val="0"/>
                                                                                                                                              <w:marRight w:val="0"/>
                                                                                                                                              <w:marTop w:val="0"/>
                                                                                                                                              <w:marBottom w:val="0"/>
                                                                                                                                              <w:divBdr>
                                                                                                                                                <w:top w:val="none" w:sz="0" w:space="0" w:color="auto"/>
                                                                                                                                                <w:left w:val="none" w:sz="0" w:space="0" w:color="auto"/>
                                                                                                                                                <w:bottom w:val="none" w:sz="0" w:space="0" w:color="auto"/>
                                                                                                                                                <w:right w:val="none" w:sz="0" w:space="0" w:color="auto"/>
                                                                                                                                              </w:divBdr>
                                                                                                                                              <w:divsChild>
                                                                                                                                                <w:div w:id="1243419172">
                                                                                                                                                  <w:marLeft w:val="0"/>
                                                                                                                                                  <w:marRight w:val="0"/>
                                                                                                                                                  <w:marTop w:val="0"/>
                                                                                                                                                  <w:marBottom w:val="0"/>
                                                                                                                                                  <w:divBdr>
                                                                                                                                                    <w:top w:val="none" w:sz="0" w:space="0" w:color="auto"/>
                                                                                                                                                    <w:left w:val="none" w:sz="0" w:space="0" w:color="auto"/>
                                                                                                                                                    <w:bottom w:val="none" w:sz="0" w:space="0" w:color="auto"/>
                                                                                                                                                    <w:right w:val="none" w:sz="0" w:space="0" w:color="auto"/>
                                                                                                                                                  </w:divBdr>
                                                                                                                                                  <w:divsChild>
                                                                                                                                                    <w:div w:id="2052415310">
                                                                                                                                                      <w:marLeft w:val="0"/>
                                                                                                                                                      <w:marRight w:val="0"/>
                                                                                                                                                      <w:marTop w:val="0"/>
                                                                                                                                                      <w:marBottom w:val="0"/>
                                                                                                                                                      <w:divBdr>
                                                                                                                                                        <w:top w:val="none" w:sz="0" w:space="0" w:color="auto"/>
                                                                                                                                                        <w:left w:val="none" w:sz="0" w:space="0" w:color="auto"/>
                                                                                                                                                        <w:bottom w:val="none" w:sz="0" w:space="0" w:color="auto"/>
                                                                                                                                                        <w:right w:val="none" w:sz="0" w:space="0" w:color="auto"/>
                                                                                                                                                      </w:divBdr>
                                                                                                                                                      <w:divsChild>
                                                                                                                                                        <w:div w:id="1017077579">
                                                                                                                                                          <w:marLeft w:val="0"/>
                                                                                                                                                          <w:marRight w:val="0"/>
                                                                                                                                                          <w:marTop w:val="0"/>
                                                                                                                                                          <w:marBottom w:val="0"/>
                                                                                                                                                          <w:divBdr>
                                                                                                                                                            <w:top w:val="none" w:sz="0" w:space="0" w:color="auto"/>
                                                                                                                                                            <w:left w:val="none" w:sz="0" w:space="0" w:color="auto"/>
                                                                                                                                                            <w:bottom w:val="none" w:sz="0" w:space="0" w:color="auto"/>
                                                                                                                                                            <w:right w:val="none" w:sz="0" w:space="0" w:color="auto"/>
                                                                                                                                                          </w:divBdr>
                                                                                                                                                          <w:divsChild>
                                                                                                                                                            <w:div w:id="809708421">
                                                                                                                                                              <w:marLeft w:val="0"/>
                                                                                                                                                              <w:marRight w:val="0"/>
                                                                                                                                                              <w:marTop w:val="0"/>
                                                                                                                                                              <w:marBottom w:val="0"/>
                                                                                                                                                              <w:divBdr>
                                                                                                                                                                <w:top w:val="none" w:sz="0" w:space="0" w:color="auto"/>
                                                                                                                                                                <w:left w:val="none" w:sz="0" w:space="0" w:color="auto"/>
                                                                                                                                                                <w:bottom w:val="none" w:sz="0" w:space="0" w:color="auto"/>
                                                                                                                                                                <w:right w:val="none" w:sz="0" w:space="0" w:color="auto"/>
                                                                                                                                                              </w:divBdr>
                                                                                                                                                              <w:divsChild>
                                                                                                                                                                <w:div w:id="931354153">
                                                                                                                                                                  <w:marLeft w:val="0"/>
                                                                                                                                                                  <w:marRight w:val="0"/>
                                                                                                                                                                  <w:marTop w:val="0"/>
                                                                                                                                                                  <w:marBottom w:val="0"/>
                                                                                                                                                                  <w:divBdr>
                                                                                                                                                                    <w:top w:val="none" w:sz="0" w:space="0" w:color="auto"/>
                                                                                                                                                                    <w:left w:val="none" w:sz="0" w:space="0" w:color="auto"/>
                                                                                                                                                                    <w:bottom w:val="none" w:sz="0" w:space="0" w:color="auto"/>
                                                                                                                                                                    <w:right w:val="none" w:sz="0" w:space="0" w:color="auto"/>
                                                                                                                                                                  </w:divBdr>
                                                                                                                                                                  <w:divsChild>
                                                                                                                                                                    <w:div w:id="376704022">
                                                                                                                                                                      <w:marLeft w:val="0"/>
                                                                                                                                                                      <w:marRight w:val="0"/>
                                                                                                                                                                      <w:marTop w:val="0"/>
                                                                                                                                                                      <w:marBottom w:val="0"/>
                                                                                                                                                                      <w:divBdr>
                                                                                                                                                                        <w:top w:val="none" w:sz="0" w:space="0" w:color="auto"/>
                                                                                                                                                                        <w:left w:val="none" w:sz="0" w:space="0" w:color="auto"/>
                                                                                                                                                                        <w:bottom w:val="none" w:sz="0" w:space="0" w:color="auto"/>
                                                                                                                                                                        <w:right w:val="none" w:sz="0" w:space="0" w:color="auto"/>
                                                                                                                                                                      </w:divBdr>
                                                                                                                                                                      <w:divsChild>
                                                                                                                                                                        <w:div w:id="475267892">
                                                                                                                                                                          <w:marLeft w:val="0"/>
                                                                                                                                                                          <w:marRight w:val="0"/>
                                                                                                                                                                          <w:marTop w:val="0"/>
                                                                                                                                                                          <w:marBottom w:val="0"/>
                                                                                                                                                                          <w:divBdr>
                                                                                                                                                                            <w:top w:val="none" w:sz="0" w:space="0" w:color="auto"/>
                                                                                                                                                                            <w:left w:val="none" w:sz="0" w:space="0" w:color="auto"/>
                                                                                                                                                                            <w:bottom w:val="none" w:sz="0" w:space="0" w:color="auto"/>
                                                                                                                                                                            <w:right w:val="none" w:sz="0" w:space="0" w:color="auto"/>
                                                                                                                                                                          </w:divBdr>
                                                                                                                                                                          <w:divsChild>
                                                                                                                                                                            <w:div w:id="99496084">
                                                                                                                                                                              <w:marLeft w:val="0"/>
                                                                                                                                                                              <w:marRight w:val="0"/>
                                                                                                                                                                              <w:marTop w:val="0"/>
                                                                                                                                                                              <w:marBottom w:val="0"/>
                                                                                                                                                                              <w:divBdr>
                                                                                                                                                                                <w:top w:val="none" w:sz="0" w:space="0" w:color="auto"/>
                                                                                                                                                                                <w:left w:val="none" w:sz="0" w:space="0" w:color="auto"/>
                                                                                                                                                                                <w:bottom w:val="none" w:sz="0" w:space="0" w:color="auto"/>
                                                                                                                                                                                <w:right w:val="none" w:sz="0" w:space="0" w:color="auto"/>
                                                                                                                                                                              </w:divBdr>
                                                                                                                                                                              <w:divsChild>
                                                                                                                                                                                <w:div w:id="432215514">
                                                                                                                                                                                  <w:marLeft w:val="0"/>
                                                                                                                                                                                  <w:marRight w:val="0"/>
                                                                                                                                                                                  <w:marTop w:val="0"/>
                                                                                                                                                                                  <w:marBottom w:val="0"/>
                                                                                                                                                                                  <w:divBdr>
                                                                                                                                                                                    <w:top w:val="none" w:sz="0" w:space="0" w:color="auto"/>
                                                                                                                                                                                    <w:left w:val="none" w:sz="0" w:space="0" w:color="auto"/>
                                                                                                                                                                                    <w:bottom w:val="none" w:sz="0" w:space="0" w:color="auto"/>
                                                                                                                                                                                    <w:right w:val="none" w:sz="0" w:space="0" w:color="auto"/>
                                                                                                                                                                                  </w:divBdr>
                                                                                                                                                                                  <w:divsChild>
                                                                                                                                                                                    <w:div w:id="558518476">
                                                                                                                                                                                      <w:marLeft w:val="0"/>
                                                                                                                                                                                      <w:marRight w:val="0"/>
                                                                                                                                                                                      <w:marTop w:val="0"/>
                                                                                                                                                                                      <w:marBottom w:val="0"/>
                                                                                                                                                                                      <w:divBdr>
                                                                                                                                                                                        <w:top w:val="none" w:sz="0" w:space="0" w:color="auto"/>
                                                                                                                                                                                        <w:left w:val="none" w:sz="0" w:space="0" w:color="auto"/>
                                                                                                                                                                                        <w:bottom w:val="none" w:sz="0" w:space="0" w:color="auto"/>
                                                                                                                                                                                        <w:right w:val="none" w:sz="0" w:space="0" w:color="auto"/>
                                                                                                                                                                                      </w:divBdr>
                                                                                                                                                                                      <w:divsChild>
                                                                                                                                                                                        <w:div w:id="2086416633">
                                                                                                                                                                                          <w:marLeft w:val="0"/>
                                                                                                                                                                                          <w:marRight w:val="0"/>
                                                                                                                                                                                          <w:marTop w:val="0"/>
                                                                                                                                                                                          <w:marBottom w:val="0"/>
                                                                                                                                                                                          <w:divBdr>
                                                                                                                                                                                            <w:top w:val="none" w:sz="0" w:space="0" w:color="auto"/>
                                                                                                                                                                                            <w:left w:val="none" w:sz="0" w:space="0" w:color="auto"/>
                                                                                                                                                                                            <w:bottom w:val="none" w:sz="0" w:space="0" w:color="auto"/>
                                                                                                                                                                                            <w:right w:val="none" w:sz="0" w:space="0" w:color="auto"/>
                                                                                                                                                                                          </w:divBdr>
                                                                                                                                                                                          <w:divsChild>
                                                                                                                                                                                            <w:div w:id="2126607926">
                                                                                                                                                                                              <w:marLeft w:val="0"/>
                                                                                                                                                                                              <w:marRight w:val="0"/>
                                                                                                                                                                                              <w:marTop w:val="0"/>
                                                                                                                                                                                              <w:marBottom w:val="0"/>
                                                                                                                                                                                              <w:divBdr>
                                                                                                                                                                                                <w:top w:val="none" w:sz="0" w:space="0" w:color="auto"/>
                                                                                                                                                                                                <w:left w:val="none" w:sz="0" w:space="0" w:color="auto"/>
                                                                                                                                                                                                <w:bottom w:val="none" w:sz="0" w:space="0" w:color="auto"/>
                                                                                                                                                                                                <w:right w:val="none" w:sz="0" w:space="0" w:color="auto"/>
                                                                                                                                                                                              </w:divBdr>
                                                                                                                                                                                              <w:divsChild>
                                                                                                                                                                                                <w:div w:id="355738464">
                                                                                                                                                                                                  <w:marLeft w:val="0"/>
                                                                                                                                                                                                  <w:marRight w:val="0"/>
                                                                                                                                                                                                  <w:marTop w:val="0"/>
                                                                                                                                                                                                  <w:marBottom w:val="0"/>
                                                                                                                                                                                                  <w:divBdr>
                                                                                                                                                                                                    <w:top w:val="none" w:sz="0" w:space="0" w:color="auto"/>
                                                                                                                                                                                                    <w:left w:val="none" w:sz="0" w:space="0" w:color="auto"/>
                                                                                                                                                                                                    <w:bottom w:val="none" w:sz="0" w:space="0" w:color="auto"/>
                                                                                                                                                                                                    <w:right w:val="none" w:sz="0" w:space="0" w:color="auto"/>
                                                                                                                                                                                                  </w:divBdr>
                                                                                                                                                                                                  <w:divsChild>
                                                                                                                                                                                                    <w:div w:id="1836844852">
                                                                                                                                                                                                      <w:marLeft w:val="0"/>
                                                                                                                                                                                                      <w:marRight w:val="0"/>
                                                                                                                                                                                                      <w:marTop w:val="0"/>
                                                                                                                                                                                                      <w:marBottom w:val="0"/>
                                                                                                                                                                                                      <w:divBdr>
                                                                                                                                                                                                        <w:top w:val="none" w:sz="0" w:space="0" w:color="auto"/>
                                                                                                                                                                                                        <w:left w:val="none" w:sz="0" w:space="0" w:color="auto"/>
                                                                                                                                                                                                        <w:bottom w:val="none" w:sz="0" w:space="0" w:color="auto"/>
                                                                                                                                                                                                        <w:right w:val="none" w:sz="0" w:space="0" w:color="auto"/>
                                                                                                                                                                                                      </w:divBdr>
                                                                                                                                                                                                      <w:divsChild>
                                                                                                                                                                                                        <w:div w:id="778716396">
                                                                                                                                                                                                          <w:marLeft w:val="0"/>
                                                                                                                                                                                                          <w:marRight w:val="0"/>
                                                                                                                                                                                                          <w:marTop w:val="0"/>
                                                                                                                                                                                                          <w:marBottom w:val="0"/>
                                                                                                                                                                                                          <w:divBdr>
                                                                                                                                                                                                            <w:top w:val="none" w:sz="0" w:space="0" w:color="auto"/>
                                                                                                                                                                                                            <w:left w:val="none" w:sz="0" w:space="0" w:color="auto"/>
                                                                                                                                                                                                            <w:bottom w:val="none" w:sz="0" w:space="0" w:color="auto"/>
                                                                                                                                                                                                            <w:right w:val="none" w:sz="0" w:space="0" w:color="auto"/>
                                                                                                                                                                                                          </w:divBdr>
                                                                                                                                                                                                          <w:divsChild>
                                                                                                                                                                                                            <w:div w:id="142091321">
                                                                                                                                                                                                              <w:marLeft w:val="0"/>
                                                                                                                                                                                                              <w:marRight w:val="0"/>
                                                                                                                                                                                                              <w:marTop w:val="0"/>
                                                                                                                                                                                                              <w:marBottom w:val="0"/>
                                                                                                                                                                                                              <w:divBdr>
                                                                                                                                                                                                                <w:top w:val="none" w:sz="0" w:space="0" w:color="auto"/>
                                                                                                                                                                                                                <w:left w:val="none" w:sz="0" w:space="0" w:color="auto"/>
                                                                                                                                                                                                                <w:bottom w:val="none" w:sz="0" w:space="0" w:color="auto"/>
                                                                                                                                                                                                                <w:right w:val="none" w:sz="0" w:space="0" w:color="auto"/>
                                                                                                                                                                                                              </w:divBdr>
                                                                                                                                                                                                              <w:divsChild>
                                                                                                                                                                                                                <w:div w:id="1727219908">
                                                                                                                                                                                                                  <w:marLeft w:val="0"/>
                                                                                                                                                                                                                  <w:marRight w:val="0"/>
                                                                                                                                                                                                                  <w:marTop w:val="0"/>
                                                                                                                                                                                                                  <w:marBottom w:val="0"/>
                                                                                                                                                                                                                  <w:divBdr>
                                                                                                                                                                                                                    <w:top w:val="none" w:sz="0" w:space="0" w:color="auto"/>
                                                                                                                                                                                                                    <w:left w:val="none" w:sz="0" w:space="0" w:color="auto"/>
                                                                                                                                                                                                                    <w:bottom w:val="none" w:sz="0" w:space="0" w:color="auto"/>
                                                                                                                                                                                                                    <w:right w:val="none" w:sz="0" w:space="0" w:color="auto"/>
                                                                                                                                                                                                                  </w:divBdr>
                                                                                                                                                                                                                  <w:divsChild>
                                                                                                                                                                                                                    <w:div w:id="1963533826">
                                                                                                                                                                                                                      <w:marLeft w:val="0"/>
                                                                                                                                                                                                                      <w:marRight w:val="0"/>
                                                                                                                                                                                                                      <w:marTop w:val="0"/>
                                                                                                                                                                                                                      <w:marBottom w:val="0"/>
                                                                                                                                                                                                                      <w:divBdr>
                                                                                                                                                                                                                        <w:top w:val="none" w:sz="0" w:space="0" w:color="auto"/>
                                                                                                                                                                                                                        <w:left w:val="none" w:sz="0" w:space="0" w:color="auto"/>
                                                                                                                                                                                                                        <w:bottom w:val="none" w:sz="0" w:space="0" w:color="auto"/>
                                                                                                                                                                                                                        <w:right w:val="none" w:sz="0" w:space="0" w:color="auto"/>
                                                                                                                                                                                                                      </w:divBdr>
                                                                                                                                                                                                                      <w:divsChild>
                                                                                                                                                                                                                        <w:div w:id="197933305">
                                                                                                                                                                                                                          <w:marLeft w:val="0"/>
                                                                                                                                                                                                                          <w:marRight w:val="0"/>
                                                                                                                                                                                                                          <w:marTop w:val="0"/>
                                                                                                                                                                                                                          <w:marBottom w:val="0"/>
                                                                                                                                                                                                                          <w:divBdr>
                                                                                                                                                                                                                            <w:top w:val="none" w:sz="0" w:space="0" w:color="auto"/>
                                                                                                                                                                                                                            <w:left w:val="none" w:sz="0" w:space="0" w:color="auto"/>
                                                                                                                                                                                                                            <w:bottom w:val="none" w:sz="0" w:space="0" w:color="auto"/>
                                                                                                                                                                                                                            <w:right w:val="none" w:sz="0" w:space="0" w:color="auto"/>
                                                                                                                                                                                                                          </w:divBdr>
                                                                                                                                                                                                                          <w:divsChild>
                                                                                                                                                                                                                            <w:div w:id="312948360">
                                                                                                                                                                                                                              <w:marLeft w:val="0"/>
                                                                                                                                                                                                                              <w:marRight w:val="0"/>
                                                                                                                                                                                                                              <w:marTop w:val="0"/>
                                                                                                                                                                                                                              <w:marBottom w:val="0"/>
                                                                                                                                                                                                                              <w:divBdr>
                                                                                                                                                                                                                                <w:top w:val="none" w:sz="0" w:space="0" w:color="auto"/>
                                                                                                                                                                                                                                <w:left w:val="none" w:sz="0" w:space="0" w:color="auto"/>
                                                                                                                                                                                                                                <w:bottom w:val="none" w:sz="0" w:space="0" w:color="auto"/>
                                                                                                                                                                                                                                <w:right w:val="none" w:sz="0" w:space="0" w:color="auto"/>
                                                                                                                                                                                                                              </w:divBdr>
                                                                                                                                                                                                                              <w:divsChild>
                                                                                                                                                                                                                                <w:div w:id="1964997370">
                                                                                                                                                                                                                                  <w:marLeft w:val="0"/>
                                                                                                                                                                                                                                  <w:marRight w:val="0"/>
                                                                                                                                                                                                                                  <w:marTop w:val="0"/>
                                                                                                                                                                                                                                  <w:marBottom w:val="0"/>
                                                                                                                                                                                                                                  <w:divBdr>
                                                                                                                                                                                                                                    <w:top w:val="none" w:sz="0" w:space="0" w:color="auto"/>
                                                                                                                                                                                                                                    <w:left w:val="none" w:sz="0" w:space="0" w:color="auto"/>
                                                                                                                                                                                                                                    <w:bottom w:val="none" w:sz="0" w:space="0" w:color="auto"/>
                                                                                                                                                                                                                                    <w:right w:val="none" w:sz="0" w:space="0" w:color="auto"/>
                                                                                                                                                                                                                                  </w:divBdr>
                                                                                                                                                                                                                                  <w:divsChild>
                                                                                                                                                                                                                                    <w:div w:id="1549757531">
                                                                                                                                                                                                                                      <w:marLeft w:val="0"/>
                                                                                                                                                                                                                                      <w:marRight w:val="0"/>
                                                                                                                                                                                                                                      <w:marTop w:val="0"/>
                                                                                                                                                                                                                                      <w:marBottom w:val="0"/>
                                                                                                                                                                                                                                      <w:divBdr>
                                                                                                                                                                                                                                        <w:top w:val="none" w:sz="0" w:space="0" w:color="auto"/>
                                                                                                                                                                                                                                        <w:left w:val="none" w:sz="0" w:space="0" w:color="auto"/>
                                                                                                                                                                                                                                        <w:bottom w:val="none" w:sz="0" w:space="0" w:color="auto"/>
                                                                                                                                                                                                                                        <w:right w:val="none" w:sz="0" w:space="0" w:color="auto"/>
                                                                                                                                                                                                                                      </w:divBdr>
                                                                                                                                                                                                                                      <w:divsChild>
                                                                                                                                                                                                                                        <w:div w:id="241181104">
                                                                                                                                                                                                                                          <w:marLeft w:val="0"/>
                                                                                                                                                                                                                                          <w:marRight w:val="0"/>
                                                                                                                                                                                                                                          <w:marTop w:val="0"/>
                                                                                                                                                                                                                                          <w:marBottom w:val="0"/>
                                                                                                                                                                                                                                          <w:divBdr>
                                                                                                                                                                                                                                            <w:top w:val="none" w:sz="0" w:space="0" w:color="auto"/>
                                                                                                                                                                                                                                            <w:left w:val="none" w:sz="0" w:space="0" w:color="auto"/>
                                                                                                                                                                                                                                            <w:bottom w:val="none" w:sz="0" w:space="0" w:color="auto"/>
                                                                                                                                                                                                                                            <w:right w:val="none" w:sz="0" w:space="0" w:color="auto"/>
                                                                                                                                                                                                                                          </w:divBdr>
                                                                                                                                                                                                                                          <w:divsChild>
                                                                                                                                                                                                                                            <w:div w:id="736706887">
                                                                                                                                                                                                                                              <w:marLeft w:val="0"/>
                                                                                                                                                                                                                                              <w:marRight w:val="0"/>
                                                                                                                                                                                                                                              <w:marTop w:val="0"/>
                                                                                                                                                                                                                                              <w:marBottom w:val="0"/>
                                                                                                                                                                                                                                              <w:divBdr>
                                                                                                                                                                                                                                                <w:top w:val="none" w:sz="0" w:space="0" w:color="auto"/>
                                                                                                                                                                                                                                                <w:left w:val="none" w:sz="0" w:space="0" w:color="auto"/>
                                                                                                                                                                                                                                                <w:bottom w:val="none" w:sz="0" w:space="0" w:color="auto"/>
                                                                                                                                                                                                                                                <w:right w:val="none" w:sz="0" w:space="0" w:color="auto"/>
                                                                                                                                                                                                                                              </w:divBdr>
                                                                                                                                                                                                                                              <w:divsChild>
                                                                                                                                                                                                                                                <w:div w:id="498546896">
                                                                                                                                                                                                                                                  <w:marLeft w:val="0"/>
                                                                                                                                                                                                                                                  <w:marRight w:val="0"/>
                                                                                                                                                                                                                                                  <w:marTop w:val="0"/>
                                                                                                                                                                                                                                                  <w:marBottom w:val="0"/>
                                                                                                                                                                                                                                                  <w:divBdr>
                                                                                                                                                                                                                                                    <w:top w:val="none" w:sz="0" w:space="0" w:color="auto"/>
                                                                                                                                                                                                                                                    <w:left w:val="none" w:sz="0" w:space="0" w:color="auto"/>
                                                                                                                                                                                                                                                    <w:bottom w:val="none" w:sz="0" w:space="0" w:color="auto"/>
                                                                                                                                                                                                                                                    <w:right w:val="none" w:sz="0" w:space="0" w:color="auto"/>
                                                                                                                                                                                                                                                  </w:divBdr>
                                                                                                                                                                                                                                                  <w:divsChild>
                                                                                                                                                                                                                                                    <w:div w:id="1413694399">
                                                                                                                                                                                                                                                      <w:marLeft w:val="0"/>
                                                                                                                                                                                                                                                      <w:marRight w:val="0"/>
                                                                                                                                                                                                                                                      <w:marTop w:val="0"/>
                                                                                                                                                                                                                                                      <w:marBottom w:val="0"/>
                                                                                                                                                                                                                                                      <w:divBdr>
                                                                                                                                                                                                                                                        <w:top w:val="none" w:sz="0" w:space="0" w:color="auto"/>
                                                                                                                                                                                                                                                        <w:left w:val="none" w:sz="0" w:space="0" w:color="auto"/>
                                                                                                                                                                                                                                                        <w:bottom w:val="none" w:sz="0" w:space="0" w:color="auto"/>
                                                                                                                                                                                                                                                        <w:right w:val="none" w:sz="0" w:space="0" w:color="auto"/>
                                                                                                                                                                                                                                                      </w:divBdr>
                                                                                                                                                                                                                                                      <w:divsChild>
                                                                                                                                                                                                                                                        <w:div w:id="1365053938">
                                                                                                                                                                                                                                                          <w:marLeft w:val="0"/>
                                                                                                                                                                                                                                                          <w:marRight w:val="0"/>
                                                                                                                                                                                                                                                          <w:marTop w:val="0"/>
                                                                                                                                                                                                                                                          <w:marBottom w:val="0"/>
                                                                                                                                                                                                                                                          <w:divBdr>
                                                                                                                                                                                                                                                            <w:top w:val="none" w:sz="0" w:space="0" w:color="auto"/>
                                                                                                                                                                                                                                                            <w:left w:val="none" w:sz="0" w:space="0" w:color="auto"/>
                                                                                                                                                                                                                                                            <w:bottom w:val="none" w:sz="0" w:space="0" w:color="auto"/>
                                                                                                                                                                                                                                                            <w:right w:val="none" w:sz="0" w:space="0" w:color="auto"/>
                                                                                                                                                                                                                                                          </w:divBdr>
                                                                                                                                                                                                                                                          <w:divsChild>
                                                                                                                                                                                                                                                            <w:div w:id="1148521294">
                                                                                                                                                                                                                                                              <w:marLeft w:val="0"/>
                                                                                                                                                                                                                                                              <w:marRight w:val="0"/>
                                                                                                                                                                                                                                                              <w:marTop w:val="0"/>
                                                                                                                                                                                                                                                              <w:marBottom w:val="0"/>
                                                                                                                                                                                                                                                              <w:divBdr>
                                                                                                                                                                                                                                                                <w:top w:val="none" w:sz="0" w:space="0" w:color="auto"/>
                                                                                                                                                                                                                                                                <w:left w:val="none" w:sz="0" w:space="0" w:color="auto"/>
                                                                                                                                                                                                                                                                <w:bottom w:val="none" w:sz="0" w:space="0" w:color="auto"/>
                                                                                                                                                                                                                                                                <w:right w:val="none" w:sz="0" w:space="0" w:color="auto"/>
                                                                                                                                                                                                                                                              </w:divBdr>
                                                                                                                                                                                                                                                              <w:divsChild>
                                                                                                                                                                                                                                                                <w:div w:id="304706669">
                                                                                                                                                                                                                                                                  <w:marLeft w:val="0"/>
                                                                                                                                                                                                                                                                  <w:marRight w:val="0"/>
                                                                                                                                                                                                                                                                  <w:marTop w:val="0"/>
                                                                                                                                                                                                                                                                  <w:marBottom w:val="0"/>
                                                                                                                                                                                                                                                                  <w:divBdr>
                                                                                                                                                                                                                                                                    <w:top w:val="none" w:sz="0" w:space="0" w:color="auto"/>
                                                                                                                                                                                                                                                                    <w:left w:val="none" w:sz="0" w:space="0" w:color="auto"/>
                                                                                                                                                                                                                                                                    <w:bottom w:val="none" w:sz="0" w:space="0" w:color="auto"/>
                                                                                                                                                                                                                                                                    <w:right w:val="none" w:sz="0" w:space="0" w:color="auto"/>
                                                                                                                                                                                                                                                                  </w:divBdr>
                                                                                                                                                                                                                                                                  <w:divsChild>
                                                                                                                                                                                                                                                                    <w:div w:id="2097164573">
                                                                                                                                                                                                                                                                      <w:marLeft w:val="0"/>
                                                                                                                                                                                                                                                                      <w:marRight w:val="0"/>
                                                                                                                                                                                                                                                                      <w:marTop w:val="0"/>
                                                                                                                                                                                                                                                                      <w:marBottom w:val="0"/>
                                                                                                                                                                                                                                                                      <w:divBdr>
                                                                                                                                                                                                                                                                        <w:top w:val="none" w:sz="0" w:space="0" w:color="auto"/>
                                                                                                                                                                                                                                                                        <w:left w:val="none" w:sz="0" w:space="0" w:color="auto"/>
                                                                                                                                                                                                                                                                        <w:bottom w:val="none" w:sz="0" w:space="0" w:color="auto"/>
                                                                                                                                                                                                                                                                        <w:right w:val="none" w:sz="0" w:space="0" w:color="auto"/>
                                                                                                                                                                                                                                                                      </w:divBdr>
                                                                                                                                                                                                                                                                      <w:divsChild>
                                                                                                                                                                                                                                                                        <w:div w:id="572862032">
                                                                                                                                                                                                                                                                          <w:marLeft w:val="0"/>
                                                                                                                                                                                                                                                                          <w:marRight w:val="0"/>
                                                                                                                                                                                                                                                                          <w:marTop w:val="0"/>
                                                                                                                                                                                                                                                                          <w:marBottom w:val="0"/>
                                                                                                                                                                                                                                                                          <w:divBdr>
                                                                                                                                                                                                                                                                            <w:top w:val="none" w:sz="0" w:space="0" w:color="auto"/>
                                                                                                                                                                                                                                                                            <w:left w:val="none" w:sz="0" w:space="0" w:color="auto"/>
                                                                                                                                                                                                                                                                            <w:bottom w:val="none" w:sz="0" w:space="0" w:color="auto"/>
                                                                                                                                                                                                                                                                            <w:right w:val="none" w:sz="0" w:space="0" w:color="auto"/>
                                                                                                                                                                                                                                                                          </w:divBdr>
                                                                                                                                                                                                                                                                          <w:divsChild>
                                                                                                                                                                                                                                                                            <w:div w:id="1331372585">
                                                                                                                                                                                                                                                                              <w:marLeft w:val="0"/>
                                                                                                                                                                                                                                                                              <w:marRight w:val="0"/>
                                                                                                                                                                                                                                                                              <w:marTop w:val="0"/>
                                                                                                                                                                                                                                                                              <w:marBottom w:val="0"/>
                                                                                                                                                                                                                                                                              <w:divBdr>
                                                                                                                                                                                                                                                                                <w:top w:val="none" w:sz="0" w:space="0" w:color="auto"/>
                                                                                                                                                                                                                                                                                <w:left w:val="none" w:sz="0" w:space="0" w:color="auto"/>
                                                                                                                                                                                                                                                                                <w:bottom w:val="none" w:sz="0" w:space="0" w:color="auto"/>
                                                                                                                                                                                                                                                                                <w:right w:val="none" w:sz="0" w:space="0" w:color="auto"/>
                                                                                                                                                                                                                                                                              </w:divBdr>
                                                                                                                                                                                                                                                                              <w:divsChild>
                                                                                                                                                                                                                                                                                <w:div w:id="10464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200121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jpg"/><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EF915-BF37-5149-89D2-1A67BAD0E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3668</TotalTime>
  <Pages>27</Pages>
  <Words>35130</Words>
  <Characters>200245</Characters>
  <Application>Microsoft Macintosh Word</Application>
  <DocSecurity>0</DocSecurity>
  <Lines>1668</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Schmidt</dc:creator>
  <cp:keywords/>
  <dc:description/>
  <cp:lastModifiedBy>Emily Schmidt</cp:lastModifiedBy>
  <cp:revision>52</cp:revision>
  <dcterms:created xsi:type="dcterms:W3CDTF">2014-01-08T03:27:00Z</dcterms:created>
  <dcterms:modified xsi:type="dcterms:W3CDTF">2014-01-31T15:37:00Z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schmidee@miamioh.edu@www.mendeley.com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